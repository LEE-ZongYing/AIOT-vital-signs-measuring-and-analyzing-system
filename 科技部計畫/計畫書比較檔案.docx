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9A85F" w14:textId="3632E650" w:rsidR="00C131BC" w:rsidRPr="001E6792" w:rsidRDefault="009F4186" w:rsidP="009F4186">
      <w:pPr>
        <w:pStyle w:val="1-"/>
        <w:rPr>
          <w:rFonts w:ascii="Times New Roman" w:hAnsi="Times New Roman"/>
          <w:b/>
          <w:bCs w:val="0"/>
          <w:sz w:val="28"/>
          <w:szCs w:val="28"/>
        </w:rPr>
      </w:pPr>
      <w:r w:rsidRPr="001E6792">
        <w:rPr>
          <w:rFonts w:ascii="Times New Roman" w:hAnsi="Times New Roman"/>
          <w:b/>
          <w:bCs w:val="0"/>
          <w:sz w:val="36"/>
          <w:szCs w:val="36"/>
        </w:rPr>
        <w:t xml:space="preserve"> </w:t>
      </w:r>
      <w:bookmarkStart w:id="0" w:name="_Toc62488164"/>
      <w:r w:rsidR="00C131BC" w:rsidRPr="001E6792">
        <w:rPr>
          <w:rFonts w:ascii="Times New Roman" w:hAnsi="Times New Roman"/>
          <w:b/>
          <w:bCs w:val="0"/>
          <w:sz w:val="28"/>
          <w:szCs w:val="28"/>
        </w:rPr>
        <w:t>(</w:t>
      </w:r>
      <w:r w:rsidR="00C131BC" w:rsidRPr="001E6792">
        <w:rPr>
          <w:rFonts w:ascii="Times New Roman" w:hAnsi="Times New Roman"/>
          <w:b/>
          <w:bCs w:val="0"/>
          <w:sz w:val="28"/>
          <w:szCs w:val="28"/>
        </w:rPr>
        <w:t>一</w:t>
      </w:r>
      <w:r w:rsidR="00C131BC" w:rsidRPr="001E6792">
        <w:rPr>
          <w:rFonts w:ascii="Times New Roman" w:hAnsi="Times New Roman"/>
          <w:b/>
          <w:bCs w:val="0"/>
          <w:sz w:val="28"/>
          <w:szCs w:val="28"/>
        </w:rPr>
        <w:t>)</w:t>
      </w:r>
      <w:r w:rsidR="00C131BC" w:rsidRPr="001E6792">
        <w:rPr>
          <w:rFonts w:ascii="Times New Roman" w:hAnsi="Times New Roman"/>
          <w:b/>
          <w:bCs w:val="0"/>
          <w:sz w:val="28"/>
          <w:szCs w:val="28"/>
        </w:rPr>
        <w:t>摘要</w:t>
      </w:r>
      <w:bookmarkEnd w:id="0"/>
    </w:p>
    <w:p w14:paraId="30DF48A0" w14:textId="1B540BCC" w:rsidR="009F4186" w:rsidRPr="00B0072A" w:rsidRDefault="00C131BC" w:rsidP="009F4186">
      <w:pPr>
        <w:pStyle w:val="1-1"/>
        <w:rPr>
          <w:rFonts w:ascii="Times New Roman" w:hAnsi="Times New Roman"/>
        </w:rPr>
      </w:pPr>
      <w:r w:rsidRPr="00B0072A">
        <w:rPr>
          <w:rFonts w:ascii="Times New Roman" w:hAnsi="Times New Roman"/>
        </w:rPr>
        <w:t>現今社會科技相當發達，醫療技術也日新月異，</w:t>
      </w:r>
      <w:r w:rsidR="00147194" w:rsidRPr="00B0072A">
        <w:rPr>
          <w:rFonts w:ascii="Times New Roman" w:hAnsi="Times New Roman"/>
        </w:rPr>
        <w:t>使得國人的平均壽命已增加至</w:t>
      </w:r>
      <w:r w:rsidR="00147194" w:rsidRPr="00B0072A">
        <w:rPr>
          <w:rFonts w:ascii="Times New Roman" w:hAnsi="Times New Roman"/>
        </w:rPr>
        <w:t>80.9</w:t>
      </w:r>
      <w:r w:rsidR="00147194" w:rsidRPr="00B0072A">
        <w:rPr>
          <w:rFonts w:ascii="Times New Roman" w:hAnsi="Times New Roman"/>
        </w:rPr>
        <w:t>歲高齡</w:t>
      </w:r>
      <w:r w:rsidR="00FC5122" w:rsidRPr="00B0072A">
        <w:rPr>
          <w:rFonts w:ascii="Times New Roman" w:hAnsi="Times New Roman"/>
        </w:rPr>
        <w:fldChar w:fldCharType="begin"/>
      </w:r>
      <w:r w:rsidR="00FC5122" w:rsidRPr="00B0072A">
        <w:rPr>
          <w:rFonts w:ascii="Times New Roman" w:hAnsi="Times New Roman"/>
        </w:rPr>
        <w:instrText xml:space="preserve"> REF _Ref60307519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[1]</w:t>
      </w:r>
      <w:r w:rsidR="00FC5122" w:rsidRPr="00B0072A">
        <w:rPr>
          <w:rFonts w:ascii="Times New Roman" w:hAnsi="Times New Roman"/>
        </w:rPr>
        <w:fldChar w:fldCharType="end"/>
      </w:r>
      <w:r w:rsidR="00147194" w:rsidRPr="00B0072A">
        <w:rPr>
          <w:rFonts w:ascii="Times New Roman" w:hAnsi="Times New Roman"/>
        </w:rPr>
        <w:t>，</w:t>
      </w:r>
      <w:r w:rsidR="00991D5D" w:rsidRPr="00B0072A">
        <w:rPr>
          <w:rFonts w:ascii="Times New Roman" w:hAnsi="Times New Roman"/>
        </w:rPr>
        <w:t>科技的進步使得人類的</w:t>
      </w:r>
      <w:r w:rsidR="003D6373" w:rsidRPr="00B0072A">
        <w:rPr>
          <w:rFonts w:ascii="Times New Roman" w:hAnsi="Times New Roman"/>
        </w:rPr>
        <w:t>平均</w:t>
      </w:r>
      <w:r w:rsidR="00991D5D" w:rsidRPr="00B0072A">
        <w:rPr>
          <w:rFonts w:ascii="Times New Roman" w:hAnsi="Times New Roman"/>
        </w:rPr>
        <w:t>壽命</w:t>
      </w:r>
      <w:r w:rsidR="00766574" w:rsidRPr="00B0072A">
        <w:rPr>
          <w:rFonts w:ascii="Times New Roman" w:hAnsi="Times New Roman"/>
        </w:rPr>
        <w:t>得以</w:t>
      </w:r>
      <w:r w:rsidR="006A691C" w:rsidRPr="00B0072A">
        <w:rPr>
          <w:rFonts w:ascii="Times New Roman" w:hAnsi="Times New Roman"/>
        </w:rPr>
        <w:t>延長</w:t>
      </w:r>
      <w:r w:rsidR="00991D5D" w:rsidRPr="00B0072A">
        <w:rPr>
          <w:rFonts w:ascii="Times New Roman" w:hAnsi="Times New Roman"/>
        </w:rPr>
        <w:t>，但若再加上潛藏已久的社會問題</w:t>
      </w:r>
      <w:r w:rsidR="003D6373" w:rsidRPr="00B0072A">
        <w:rPr>
          <w:rFonts w:ascii="Times New Roman" w:hAnsi="Times New Roman"/>
        </w:rPr>
        <w:t xml:space="preserve"> </w:t>
      </w:r>
      <w:r w:rsidR="00991D5D" w:rsidRPr="00B0072A">
        <w:rPr>
          <w:rFonts w:ascii="Times New Roman" w:hAnsi="Times New Roman"/>
        </w:rPr>
        <w:t>:</w:t>
      </w:r>
      <w:r w:rsidR="003D6373" w:rsidRPr="00B0072A">
        <w:rPr>
          <w:rFonts w:ascii="Times New Roman" w:hAnsi="Times New Roman"/>
        </w:rPr>
        <w:t xml:space="preserve"> </w:t>
      </w:r>
      <w:proofErr w:type="gramStart"/>
      <w:r w:rsidR="00991D5D" w:rsidRPr="00B0072A">
        <w:rPr>
          <w:rFonts w:ascii="Times New Roman" w:hAnsi="Times New Roman"/>
        </w:rPr>
        <w:t>少子化</w:t>
      </w:r>
      <w:proofErr w:type="gramEnd"/>
      <w:r w:rsidR="003D6373" w:rsidRPr="00B0072A">
        <w:rPr>
          <w:rFonts w:ascii="Times New Roman" w:hAnsi="Times New Roman"/>
        </w:rPr>
        <w:t>，則會產生</w:t>
      </w:r>
      <w:r w:rsidR="006A691C" w:rsidRPr="00B0072A">
        <w:rPr>
          <w:rFonts w:ascii="Times New Roman" w:hAnsi="Times New Roman"/>
        </w:rPr>
        <w:t>使</w:t>
      </w:r>
      <w:r w:rsidR="003D6373" w:rsidRPr="00B0072A">
        <w:rPr>
          <w:rFonts w:ascii="Times New Roman" w:hAnsi="Times New Roman"/>
        </w:rPr>
        <w:t>台灣人口結構逐漸老化的</w:t>
      </w:r>
      <w:r w:rsidRPr="00B0072A">
        <w:rPr>
          <w:rFonts w:ascii="Times New Roman" w:hAnsi="Times New Roman"/>
        </w:rPr>
        <w:t>社會問題</w:t>
      </w:r>
      <w:r w:rsidR="002011AC" w:rsidRPr="00B0072A">
        <w:rPr>
          <w:rFonts w:ascii="Times New Roman" w:hAnsi="Times New Roman"/>
        </w:rPr>
        <w:t>。</w:t>
      </w:r>
      <w:r w:rsidR="003D6373" w:rsidRPr="00B0072A">
        <w:rPr>
          <w:rFonts w:ascii="Times New Roman" w:hAnsi="Times New Roman"/>
        </w:rPr>
        <w:t>以</w:t>
      </w:r>
      <w:r w:rsidR="00766574" w:rsidRPr="00B0072A">
        <w:rPr>
          <w:rFonts w:ascii="Times New Roman" w:hAnsi="Times New Roman"/>
        </w:rPr>
        <w:t>鄰近國家</w:t>
      </w:r>
      <w:r w:rsidR="00766574" w:rsidRPr="00B0072A">
        <w:rPr>
          <w:rFonts w:ascii="Times New Roman" w:hAnsi="Times New Roman"/>
        </w:rPr>
        <w:t>:</w:t>
      </w:r>
      <w:r w:rsidR="003D6373" w:rsidRPr="00B0072A">
        <w:rPr>
          <w:rFonts w:ascii="Times New Roman" w:hAnsi="Times New Roman"/>
        </w:rPr>
        <w:t>日本</w:t>
      </w:r>
      <w:r w:rsidR="002011AC" w:rsidRPr="00B0072A">
        <w:rPr>
          <w:rFonts w:ascii="Times New Roman" w:hAnsi="Times New Roman"/>
        </w:rPr>
        <w:t>為例</w:t>
      </w:r>
      <w:r w:rsidR="00766574" w:rsidRPr="00B0072A">
        <w:rPr>
          <w:rFonts w:ascii="Times New Roman" w:hAnsi="Times New Roman"/>
        </w:rPr>
        <w:t>，</w:t>
      </w:r>
      <w:proofErr w:type="gramStart"/>
      <w:r w:rsidR="002011AC" w:rsidRPr="00B0072A">
        <w:rPr>
          <w:rFonts w:ascii="Times New Roman" w:hAnsi="Times New Roman"/>
        </w:rPr>
        <w:t>在</w:t>
      </w:r>
      <w:r w:rsidR="00766574" w:rsidRPr="00B0072A">
        <w:rPr>
          <w:rFonts w:ascii="Times New Roman" w:hAnsi="Times New Roman"/>
        </w:rPr>
        <w:t>少子化</w:t>
      </w:r>
      <w:proofErr w:type="gramEnd"/>
      <w:r w:rsidR="002011AC" w:rsidRPr="00B0072A">
        <w:rPr>
          <w:rFonts w:ascii="Times New Roman" w:hAnsi="Times New Roman"/>
        </w:rPr>
        <w:t>以及</w:t>
      </w:r>
      <w:r w:rsidR="003D6373" w:rsidRPr="00B0072A">
        <w:rPr>
          <w:rFonts w:ascii="Times New Roman" w:hAnsi="Times New Roman"/>
        </w:rPr>
        <w:t>高齡化社會</w:t>
      </w:r>
      <w:r w:rsidR="002011AC" w:rsidRPr="00B0072A">
        <w:rPr>
          <w:rFonts w:ascii="Times New Roman" w:hAnsi="Times New Roman"/>
        </w:rPr>
        <w:t>的趨勢下</w:t>
      </w:r>
      <w:r w:rsidR="00FC5122" w:rsidRPr="00B0072A">
        <w:rPr>
          <w:rFonts w:ascii="Times New Roman" w:hAnsi="Times New Roman"/>
        </w:rPr>
        <w:fldChar w:fldCharType="begin"/>
      </w:r>
      <w:r w:rsidR="00FC5122" w:rsidRPr="00B0072A">
        <w:rPr>
          <w:rFonts w:ascii="Times New Roman" w:hAnsi="Times New Roman"/>
        </w:rPr>
        <w:instrText xml:space="preserve"> REF _Ref60307565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[2]</w:t>
      </w:r>
      <w:r w:rsidR="00FC5122" w:rsidRPr="00B0072A">
        <w:rPr>
          <w:rFonts w:ascii="Times New Roman" w:hAnsi="Times New Roman"/>
        </w:rPr>
        <w:fldChar w:fldCharType="end"/>
      </w:r>
      <w:r w:rsidR="006A691C" w:rsidRPr="00B0072A">
        <w:rPr>
          <w:rFonts w:ascii="Times New Roman" w:hAnsi="Times New Roman"/>
        </w:rPr>
        <w:t>，</w:t>
      </w:r>
      <w:r w:rsidR="003D6373" w:rsidRPr="00B0072A">
        <w:rPr>
          <w:rFonts w:ascii="Times New Roman" w:hAnsi="Times New Roman"/>
        </w:rPr>
        <w:t>衍生</w:t>
      </w:r>
      <w:r w:rsidR="002011AC" w:rsidRPr="00B0072A">
        <w:rPr>
          <w:rFonts w:ascii="Times New Roman" w:hAnsi="Times New Roman"/>
        </w:rPr>
        <w:t>了許多照護方面的</w:t>
      </w:r>
      <w:r w:rsidR="003D6373" w:rsidRPr="00B0072A">
        <w:rPr>
          <w:rFonts w:ascii="Times New Roman" w:hAnsi="Times New Roman"/>
        </w:rPr>
        <w:t>問題</w:t>
      </w:r>
      <w:r w:rsidR="002011AC" w:rsidRPr="00B0072A">
        <w:rPr>
          <w:rFonts w:ascii="Times New Roman" w:hAnsi="Times New Roman"/>
        </w:rPr>
        <w:t>，如</w:t>
      </w:r>
      <w:r w:rsidR="00766574" w:rsidRPr="00B0072A">
        <w:rPr>
          <w:rFonts w:ascii="Times New Roman" w:hAnsi="Times New Roman"/>
        </w:rPr>
        <w:t>:</w:t>
      </w:r>
      <w:r w:rsidR="006A691C" w:rsidRPr="00B0072A">
        <w:rPr>
          <w:rFonts w:ascii="Times New Roman" w:hAnsi="Times New Roman"/>
        </w:rPr>
        <w:t>日漸擴大的照護人力缺口、照護人才嚴重不足、醫療費用不斷膨脹</w:t>
      </w:r>
      <w:r w:rsidR="00766574" w:rsidRPr="00B0072A">
        <w:rPr>
          <w:rFonts w:ascii="Times New Roman" w:hAnsi="Times New Roman"/>
        </w:rPr>
        <w:t>...</w:t>
      </w:r>
      <w:r w:rsidR="006A691C" w:rsidRPr="00B0072A">
        <w:rPr>
          <w:rFonts w:ascii="Times New Roman" w:hAnsi="Times New Roman"/>
        </w:rPr>
        <w:t>等等</w:t>
      </w:r>
      <w:r w:rsidR="003D6373" w:rsidRPr="00B0072A">
        <w:rPr>
          <w:rFonts w:ascii="Times New Roman" w:hAnsi="Times New Roman"/>
        </w:rPr>
        <w:t>，</w:t>
      </w:r>
      <w:proofErr w:type="gramStart"/>
      <w:r w:rsidR="002011AC" w:rsidRPr="00B0072A">
        <w:rPr>
          <w:rFonts w:ascii="Times New Roman" w:hAnsi="Times New Roman"/>
        </w:rPr>
        <w:t>為了應映種族</w:t>
      </w:r>
      <w:proofErr w:type="gramEnd"/>
      <w:r w:rsidR="002011AC" w:rsidRPr="00B0072A">
        <w:rPr>
          <w:rFonts w:ascii="Times New Roman" w:hAnsi="Times New Roman"/>
        </w:rPr>
        <w:t>存亡的危機問題，</w:t>
      </w:r>
      <w:r w:rsidRPr="00B0072A">
        <w:rPr>
          <w:rFonts w:ascii="Times New Roman" w:hAnsi="Times New Roman"/>
        </w:rPr>
        <w:t>許多高科技國家</w:t>
      </w:r>
      <w:r w:rsidR="002011AC" w:rsidRPr="00B0072A">
        <w:rPr>
          <w:rFonts w:ascii="Times New Roman" w:hAnsi="Times New Roman"/>
        </w:rPr>
        <w:t>開始</w:t>
      </w:r>
      <w:r w:rsidRPr="00B0072A">
        <w:rPr>
          <w:rFonts w:ascii="Times New Roman" w:hAnsi="Times New Roman"/>
        </w:rPr>
        <w:t>研究如何利用科技做到</w:t>
      </w:r>
      <w:r w:rsidR="002011AC" w:rsidRPr="00B0072A">
        <w:rPr>
          <w:rFonts w:ascii="Times New Roman" w:hAnsi="Times New Roman"/>
        </w:rPr>
        <w:t>智慧</w:t>
      </w:r>
      <w:r w:rsidRPr="00B0072A">
        <w:rPr>
          <w:rFonts w:ascii="Times New Roman" w:hAnsi="Times New Roman"/>
        </w:rPr>
        <w:t>照護</w:t>
      </w:r>
      <w:r w:rsidR="002011AC" w:rsidRPr="00B0072A">
        <w:rPr>
          <w:rFonts w:ascii="Times New Roman" w:hAnsi="Times New Roman"/>
        </w:rPr>
        <w:t>長者</w:t>
      </w:r>
      <w:r w:rsidRPr="00B0072A">
        <w:rPr>
          <w:rFonts w:ascii="Times New Roman" w:hAnsi="Times New Roman"/>
        </w:rPr>
        <w:t>的效果，其中</w:t>
      </w:r>
      <w:r w:rsidR="002011AC" w:rsidRPr="00B0072A">
        <w:rPr>
          <w:rFonts w:ascii="Times New Roman" w:hAnsi="Times New Roman"/>
        </w:rPr>
        <w:t>以</w:t>
      </w:r>
      <w:r w:rsidRPr="00B0072A">
        <w:rPr>
          <w:rFonts w:ascii="Times New Roman" w:hAnsi="Times New Roman"/>
        </w:rPr>
        <w:t>AI</w:t>
      </w:r>
      <w:r w:rsidRPr="00B0072A">
        <w:rPr>
          <w:rFonts w:ascii="Times New Roman" w:hAnsi="Times New Roman"/>
        </w:rPr>
        <w:t>機器人被認為是最具有發展性的，不但能減少人力，在性能上因為結合</w:t>
      </w:r>
      <w:r w:rsidRPr="00B0072A">
        <w:rPr>
          <w:rFonts w:ascii="Times New Roman" w:hAnsi="Times New Roman"/>
        </w:rPr>
        <w:t>AI</w:t>
      </w:r>
      <w:r w:rsidRPr="00B0072A">
        <w:rPr>
          <w:rFonts w:ascii="Times New Roman" w:hAnsi="Times New Roman"/>
        </w:rPr>
        <w:t>而變得多元化，鑒於前述</w:t>
      </w:r>
      <w:r w:rsidR="003D6373" w:rsidRPr="00B0072A">
        <w:rPr>
          <w:rFonts w:ascii="Times New Roman" w:hAnsi="Times New Roman"/>
        </w:rPr>
        <w:t>幾個</w:t>
      </w:r>
      <w:r w:rsidRPr="00B0072A">
        <w:rPr>
          <w:rFonts w:ascii="Times New Roman" w:hAnsi="Times New Roman"/>
        </w:rPr>
        <w:t>原因，本計畫</w:t>
      </w:r>
      <w:r w:rsidR="00FB792B" w:rsidRPr="00B0072A">
        <w:rPr>
          <w:rFonts w:ascii="Times New Roman" w:hAnsi="Times New Roman"/>
        </w:rPr>
        <w:t>將</w:t>
      </w:r>
      <w:r w:rsidRPr="00B0072A">
        <w:rPr>
          <w:rFonts w:ascii="Times New Roman" w:hAnsi="Times New Roman"/>
        </w:rPr>
        <w:t>擬定利用</w:t>
      </w:r>
      <w:r w:rsidRPr="00B0072A">
        <w:rPr>
          <w:rFonts w:ascii="Times New Roman" w:hAnsi="Times New Roman"/>
        </w:rPr>
        <w:t>AI</w:t>
      </w:r>
      <w:r w:rsidRPr="00B0072A">
        <w:rPr>
          <w:rFonts w:ascii="Times New Roman" w:hAnsi="Times New Roman"/>
        </w:rPr>
        <w:t>機器人來做到長者的即時健康監控系統。</w:t>
      </w:r>
      <w:r w:rsidR="0035078F" w:rsidRPr="00B0072A">
        <w:rPr>
          <w:rFonts w:ascii="Times New Roman" w:hAnsi="Times New Roman"/>
        </w:rPr>
        <w:t>本計畫中結合了</w:t>
      </w:r>
      <w:r w:rsidR="00FB792B" w:rsidRPr="00B0072A">
        <w:rPr>
          <w:rFonts w:ascii="Times New Roman" w:hAnsi="Times New Roman"/>
        </w:rPr>
        <w:t>機器人、</w:t>
      </w:r>
      <w:r w:rsidR="0035078F" w:rsidRPr="00B0072A">
        <w:rPr>
          <w:rFonts w:ascii="Times New Roman" w:hAnsi="Times New Roman"/>
        </w:rPr>
        <w:t xml:space="preserve">Raspberry Pi </w:t>
      </w:r>
      <w:r w:rsidR="00F50026" w:rsidRPr="00B0072A">
        <w:rPr>
          <w:rFonts w:ascii="Times New Roman" w:hAnsi="Times New Roman"/>
        </w:rPr>
        <w:t>3 mo</w:t>
      </w:r>
      <w:r w:rsidR="00C962AD" w:rsidRPr="00B0072A">
        <w:rPr>
          <w:rFonts w:ascii="Times New Roman" w:hAnsi="Times New Roman"/>
        </w:rPr>
        <w:t xml:space="preserve">del </w:t>
      </w:r>
      <w:r w:rsidR="00F50026" w:rsidRPr="00B0072A">
        <w:rPr>
          <w:rFonts w:ascii="Times New Roman" w:hAnsi="Times New Roman"/>
        </w:rPr>
        <w:t>B</w:t>
      </w:r>
      <w:r w:rsidR="00C962AD" w:rsidRPr="00B0072A">
        <w:rPr>
          <w:rFonts w:ascii="Times New Roman" w:hAnsi="Times New Roman"/>
        </w:rPr>
        <w:t xml:space="preserve"> </w:t>
      </w:r>
      <w:r w:rsidR="00FB792B" w:rsidRPr="00B0072A">
        <w:rPr>
          <w:rFonts w:ascii="Times New Roman" w:hAnsi="Times New Roman"/>
        </w:rPr>
        <w:t>、</w:t>
      </w:r>
      <w:r w:rsidR="0035078F" w:rsidRPr="00B0072A">
        <w:rPr>
          <w:rFonts w:ascii="Times New Roman" w:hAnsi="Times New Roman"/>
        </w:rPr>
        <w:t>眾多的藍芽檢測設備</w:t>
      </w:r>
      <w:r w:rsidR="0035078F" w:rsidRPr="00B0072A">
        <w:rPr>
          <w:rFonts w:ascii="Times New Roman" w:hAnsi="Times New Roman"/>
        </w:rPr>
        <w:t>(</w:t>
      </w:r>
      <w:r w:rsidR="0035078F" w:rsidRPr="00B0072A">
        <w:rPr>
          <w:rFonts w:ascii="Times New Roman" w:hAnsi="Times New Roman"/>
        </w:rPr>
        <w:t>如</w:t>
      </w:r>
      <w:r w:rsidR="00953C07" w:rsidRPr="00B0072A">
        <w:rPr>
          <w:rFonts w:ascii="Times New Roman" w:hAnsi="Times New Roman"/>
        </w:rPr>
        <w:t>額</w:t>
      </w:r>
      <w:r w:rsidR="0035078F" w:rsidRPr="00B0072A">
        <w:rPr>
          <w:rFonts w:ascii="Times New Roman" w:hAnsi="Times New Roman"/>
        </w:rPr>
        <w:t>溫槍、體重</w:t>
      </w:r>
      <w:r w:rsidR="00C962AD" w:rsidRPr="00B0072A">
        <w:rPr>
          <w:rFonts w:ascii="Times New Roman" w:hAnsi="Times New Roman"/>
        </w:rPr>
        <w:t>計</w:t>
      </w:r>
      <w:r w:rsidR="0035078F" w:rsidRPr="00B0072A">
        <w:rPr>
          <w:rFonts w:ascii="Times New Roman" w:hAnsi="Times New Roman"/>
        </w:rPr>
        <w:t>、血壓機</w:t>
      </w:r>
      <w:r w:rsidR="009F1E2E" w:rsidRPr="00B0072A">
        <w:rPr>
          <w:rFonts w:ascii="Times New Roman" w:hAnsi="Times New Roman"/>
        </w:rPr>
        <w:t>…</w:t>
      </w:r>
      <w:r w:rsidR="0035078F" w:rsidRPr="00B0072A">
        <w:rPr>
          <w:rFonts w:ascii="Times New Roman" w:hAnsi="Times New Roman"/>
        </w:rPr>
        <w:t>等等</w:t>
      </w:r>
      <w:r w:rsidR="0035078F" w:rsidRPr="00B0072A">
        <w:rPr>
          <w:rFonts w:ascii="Times New Roman" w:hAnsi="Times New Roman"/>
        </w:rPr>
        <w:t>)</w:t>
      </w:r>
      <w:r w:rsidR="0035078F" w:rsidRPr="00B0072A">
        <w:rPr>
          <w:rFonts w:ascii="Times New Roman" w:hAnsi="Times New Roman"/>
        </w:rPr>
        <w:t>，利用這些裝置能</w:t>
      </w:r>
      <w:r w:rsidR="001C0B95" w:rsidRPr="00B0072A">
        <w:rPr>
          <w:rFonts w:ascii="Times New Roman" w:hAnsi="Times New Roman"/>
        </w:rPr>
        <w:t>夠</w:t>
      </w:r>
      <w:r w:rsidR="0035078F" w:rsidRPr="00B0072A">
        <w:rPr>
          <w:rFonts w:ascii="Times New Roman" w:hAnsi="Times New Roman"/>
        </w:rPr>
        <w:t>做到資料蒐集、分析</w:t>
      </w:r>
      <w:r w:rsidR="001C0B95" w:rsidRPr="00B0072A">
        <w:rPr>
          <w:rFonts w:ascii="Times New Roman" w:hAnsi="Times New Roman"/>
        </w:rPr>
        <w:t>、預測</w:t>
      </w:r>
      <w:r w:rsidR="001C0B95" w:rsidRPr="00B0072A">
        <w:rPr>
          <w:rFonts w:ascii="Times New Roman" w:hAnsi="Times New Roman"/>
        </w:rPr>
        <w:t>…</w:t>
      </w:r>
      <w:r w:rsidR="001C0B95" w:rsidRPr="00B0072A">
        <w:rPr>
          <w:rFonts w:ascii="Times New Roman" w:hAnsi="Times New Roman"/>
        </w:rPr>
        <w:t>等</w:t>
      </w:r>
      <w:r w:rsidR="0035078F" w:rsidRPr="00B0072A">
        <w:rPr>
          <w:rFonts w:ascii="Times New Roman" w:hAnsi="Times New Roman"/>
        </w:rPr>
        <w:t>動作，而機器人也會對應目前的</w:t>
      </w:r>
      <w:r w:rsidR="00FB792B" w:rsidRPr="00B0072A">
        <w:rPr>
          <w:rFonts w:ascii="Times New Roman" w:hAnsi="Times New Roman"/>
        </w:rPr>
        <w:t>生理指標</w:t>
      </w:r>
      <w:r w:rsidR="00FB792B" w:rsidRPr="00B0072A">
        <w:rPr>
          <w:rFonts w:ascii="Times New Roman" w:hAnsi="Times New Roman"/>
        </w:rPr>
        <w:t>(</w:t>
      </w:r>
      <w:r w:rsidR="00FB792B" w:rsidRPr="00B0072A">
        <w:rPr>
          <w:rFonts w:ascii="Times New Roman" w:hAnsi="Times New Roman"/>
        </w:rPr>
        <w:t>血壓、體重、額溫、心跳</w:t>
      </w:r>
      <w:r w:rsidR="00FB792B" w:rsidRPr="00B0072A">
        <w:rPr>
          <w:rFonts w:ascii="Times New Roman" w:hAnsi="Times New Roman"/>
        </w:rPr>
        <w:t>)</w:t>
      </w:r>
      <w:r w:rsidR="0035078F" w:rsidRPr="00B0072A">
        <w:rPr>
          <w:rFonts w:ascii="Times New Roman" w:hAnsi="Times New Roman"/>
        </w:rPr>
        <w:t>給予適當的建議，為了讓機器人</w:t>
      </w:r>
      <w:r w:rsidR="00FB792B" w:rsidRPr="00B0072A">
        <w:rPr>
          <w:rFonts w:ascii="Times New Roman" w:hAnsi="Times New Roman"/>
        </w:rPr>
        <w:t>所</w:t>
      </w:r>
      <w:r w:rsidR="0035078F" w:rsidRPr="00B0072A">
        <w:rPr>
          <w:rFonts w:ascii="Times New Roman" w:hAnsi="Times New Roman"/>
        </w:rPr>
        <w:t>給予的建議具有真實及合理</w:t>
      </w:r>
      <w:r w:rsidR="00FB792B" w:rsidRPr="00B0072A">
        <w:rPr>
          <w:rFonts w:ascii="Times New Roman" w:hAnsi="Times New Roman"/>
        </w:rPr>
        <w:t>性</w:t>
      </w:r>
      <w:r w:rsidR="0035078F" w:rsidRPr="00B0072A">
        <w:rPr>
          <w:rFonts w:ascii="Times New Roman" w:hAnsi="Times New Roman"/>
        </w:rPr>
        <w:t>，本計畫使用了決策樹</w:t>
      </w:r>
      <w:r w:rsidR="001C0B95" w:rsidRPr="00B0072A">
        <w:rPr>
          <w:rFonts w:ascii="Times New Roman" w:hAnsi="Times New Roman"/>
        </w:rPr>
        <w:t>、支持向量機</w:t>
      </w:r>
      <w:r w:rsidR="0035078F" w:rsidRPr="00B0072A">
        <w:rPr>
          <w:rFonts w:ascii="Times New Roman" w:hAnsi="Times New Roman"/>
        </w:rPr>
        <w:t>等</w:t>
      </w:r>
      <w:r w:rsidR="001C0B95" w:rsidRPr="00B0072A">
        <w:rPr>
          <w:rFonts w:ascii="Times New Roman" w:hAnsi="Times New Roman"/>
        </w:rPr>
        <w:t>機器學習中的分類</w:t>
      </w:r>
      <w:r w:rsidR="0035078F" w:rsidRPr="00B0072A">
        <w:rPr>
          <w:rFonts w:ascii="Times New Roman" w:hAnsi="Times New Roman"/>
        </w:rPr>
        <w:t>演算法</w:t>
      </w:r>
      <w:r w:rsidR="001C0B95" w:rsidRPr="00B0072A">
        <w:rPr>
          <w:rFonts w:ascii="Times New Roman" w:hAnsi="Times New Roman"/>
        </w:rPr>
        <w:t>來</w:t>
      </w:r>
      <w:r w:rsidR="0035078F" w:rsidRPr="00B0072A">
        <w:rPr>
          <w:rFonts w:ascii="Times New Roman" w:hAnsi="Times New Roman"/>
        </w:rPr>
        <w:t>進行資料的分析及推算，</w:t>
      </w:r>
      <w:r w:rsidR="001C0B95" w:rsidRPr="00B0072A">
        <w:rPr>
          <w:rFonts w:ascii="Times New Roman" w:hAnsi="Times New Roman"/>
        </w:rPr>
        <w:t>此</w:t>
      </w:r>
      <w:r w:rsidR="0035078F" w:rsidRPr="00B0072A">
        <w:rPr>
          <w:rFonts w:ascii="Times New Roman" w:hAnsi="Times New Roman"/>
        </w:rPr>
        <w:t>外</w:t>
      </w:r>
      <w:r w:rsidR="001C0B95" w:rsidRPr="00B0072A">
        <w:rPr>
          <w:rFonts w:ascii="Times New Roman" w:hAnsi="Times New Roman"/>
        </w:rPr>
        <w:t>，</w:t>
      </w:r>
      <w:r w:rsidR="00FB792B" w:rsidRPr="00B0072A">
        <w:rPr>
          <w:rFonts w:ascii="Times New Roman" w:hAnsi="Times New Roman"/>
        </w:rPr>
        <w:t>本</w:t>
      </w:r>
      <w:r w:rsidR="0035078F" w:rsidRPr="00B0072A">
        <w:rPr>
          <w:rFonts w:ascii="Times New Roman" w:hAnsi="Times New Roman"/>
        </w:rPr>
        <w:t>計畫</w:t>
      </w:r>
      <w:r w:rsidR="00FB792B" w:rsidRPr="00B0072A">
        <w:rPr>
          <w:rFonts w:ascii="Times New Roman" w:hAnsi="Times New Roman"/>
        </w:rPr>
        <w:t>展示</w:t>
      </w:r>
      <w:r w:rsidR="001C0B95" w:rsidRPr="00B0072A">
        <w:rPr>
          <w:rFonts w:ascii="Times New Roman" w:hAnsi="Times New Roman"/>
        </w:rPr>
        <w:t>成果中，為了增加實用</w:t>
      </w:r>
      <w:r w:rsidR="00FB792B" w:rsidRPr="00B0072A">
        <w:rPr>
          <w:rFonts w:ascii="Times New Roman" w:hAnsi="Times New Roman"/>
        </w:rPr>
        <w:t>及</w:t>
      </w:r>
      <w:r w:rsidR="001C0B95" w:rsidRPr="00B0072A">
        <w:rPr>
          <w:rFonts w:ascii="Times New Roman" w:hAnsi="Times New Roman"/>
        </w:rPr>
        <w:t>便利性，經由開發網頁</w:t>
      </w:r>
      <w:r w:rsidR="00FB792B" w:rsidRPr="00B0072A">
        <w:rPr>
          <w:rFonts w:ascii="Times New Roman" w:hAnsi="Times New Roman"/>
        </w:rPr>
        <w:t>的方式</w:t>
      </w:r>
      <w:r w:rsidR="001C0B95" w:rsidRPr="00B0072A">
        <w:rPr>
          <w:rFonts w:ascii="Times New Roman" w:hAnsi="Times New Roman"/>
        </w:rPr>
        <w:t>，將</w:t>
      </w:r>
      <w:r w:rsidR="00FB792B" w:rsidRPr="00B0072A">
        <w:rPr>
          <w:rFonts w:ascii="Times New Roman" w:hAnsi="Times New Roman"/>
        </w:rPr>
        <w:t>建議的內容、</w:t>
      </w:r>
      <w:r w:rsidR="001C0B95" w:rsidRPr="00B0072A">
        <w:rPr>
          <w:rFonts w:ascii="Times New Roman" w:hAnsi="Times New Roman"/>
        </w:rPr>
        <w:t>生理指標的周</w:t>
      </w:r>
      <w:r w:rsidR="001C0B95" w:rsidRPr="00B0072A">
        <w:rPr>
          <w:rFonts w:ascii="Times New Roman" w:hAnsi="Times New Roman"/>
        </w:rPr>
        <w:t>/</w:t>
      </w:r>
      <w:r w:rsidR="001C0B95" w:rsidRPr="00B0072A">
        <w:rPr>
          <w:rFonts w:ascii="Times New Roman" w:hAnsi="Times New Roman"/>
        </w:rPr>
        <w:t>月趨勢</w:t>
      </w:r>
      <w:r w:rsidR="00FB792B" w:rsidRPr="00B0072A">
        <w:rPr>
          <w:rFonts w:ascii="Times New Roman" w:hAnsi="Times New Roman"/>
        </w:rPr>
        <w:t>折線圖、直線圖</w:t>
      </w:r>
      <w:r w:rsidR="001C0B95" w:rsidRPr="00B0072A">
        <w:rPr>
          <w:rFonts w:ascii="Times New Roman" w:hAnsi="Times New Roman"/>
        </w:rPr>
        <w:t>呈現在網頁上，使</w:t>
      </w:r>
      <w:r w:rsidR="0035078F" w:rsidRPr="00B0072A">
        <w:rPr>
          <w:rFonts w:ascii="Times New Roman" w:hAnsi="Times New Roman"/>
        </w:rPr>
        <w:t>使用者</w:t>
      </w:r>
      <w:r w:rsidR="001C0B95" w:rsidRPr="00B0072A">
        <w:rPr>
          <w:rFonts w:ascii="Times New Roman" w:hAnsi="Times New Roman"/>
        </w:rPr>
        <w:t>、</w:t>
      </w:r>
      <w:r w:rsidR="0035078F" w:rsidRPr="00B0072A">
        <w:rPr>
          <w:rFonts w:ascii="Times New Roman" w:hAnsi="Times New Roman"/>
        </w:rPr>
        <w:t>親</w:t>
      </w:r>
      <w:r w:rsidR="00FB792B" w:rsidRPr="00B0072A">
        <w:rPr>
          <w:rFonts w:ascii="Times New Roman" w:hAnsi="Times New Roman"/>
        </w:rPr>
        <w:t>友</w:t>
      </w:r>
      <w:r w:rsidR="0035078F" w:rsidRPr="00B0072A">
        <w:rPr>
          <w:rFonts w:ascii="Times New Roman" w:hAnsi="Times New Roman"/>
        </w:rPr>
        <w:t>人</w:t>
      </w:r>
      <w:r w:rsidR="001C0B95" w:rsidRPr="00B0072A">
        <w:rPr>
          <w:rFonts w:ascii="Times New Roman" w:hAnsi="Times New Roman"/>
        </w:rPr>
        <w:t>、主治醫</w:t>
      </w:r>
      <w:r w:rsidR="00FB792B" w:rsidRPr="00B0072A">
        <w:rPr>
          <w:rFonts w:ascii="Times New Roman" w:hAnsi="Times New Roman"/>
        </w:rPr>
        <w:t>生</w:t>
      </w:r>
      <w:r w:rsidR="0035078F" w:rsidRPr="00B0072A">
        <w:rPr>
          <w:rFonts w:ascii="Times New Roman" w:hAnsi="Times New Roman"/>
        </w:rPr>
        <w:t>方便查詢、閱讀</w:t>
      </w:r>
      <w:r w:rsidR="001C0B95" w:rsidRPr="00B0072A">
        <w:rPr>
          <w:rFonts w:ascii="Times New Roman" w:hAnsi="Times New Roman"/>
        </w:rPr>
        <w:t>相關生理指標</w:t>
      </w:r>
      <w:r w:rsidR="00FB792B" w:rsidRPr="00B0072A">
        <w:rPr>
          <w:rFonts w:ascii="Times New Roman" w:hAnsi="Times New Roman"/>
        </w:rPr>
        <w:t>歷史紀錄</w:t>
      </w:r>
      <w:r w:rsidR="0035078F" w:rsidRPr="00B0072A">
        <w:rPr>
          <w:rFonts w:ascii="Times New Roman" w:hAnsi="Times New Roman"/>
        </w:rPr>
        <w:t>，</w:t>
      </w:r>
      <w:r w:rsidR="001C0B95" w:rsidRPr="00B0072A">
        <w:rPr>
          <w:rFonts w:ascii="Times New Roman" w:hAnsi="Times New Roman"/>
        </w:rPr>
        <w:t>在</w:t>
      </w:r>
      <w:r w:rsidR="0035078F" w:rsidRPr="00B0072A">
        <w:rPr>
          <w:rFonts w:ascii="Times New Roman" w:hAnsi="Times New Roman"/>
        </w:rPr>
        <w:t>需要觀看此網頁時只需</w:t>
      </w:r>
      <w:r w:rsidR="001C0B95" w:rsidRPr="00B0072A">
        <w:rPr>
          <w:rFonts w:ascii="Times New Roman" w:hAnsi="Times New Roman"/>
        </w:rPr>
        <w:t>連結</w:t>
      </w:r>
      <w:r w:rsidR="00FB792B" w:rsidRPr="00B0072A">
        <w:rPr>
          <w:rFonts w:ascii="Times New Roman" w:hAnsi="Times New Roman"/>
        </w:rPr>
        <w:t>該</w:t>
      </w:r>
      <w:r w:rsidR="001C0B95" w:rsidRPr="00B0072A">
        <w:rPr>
          <w:rFonts w:ascii="Times New Roman" w:hAnsi="Times New Roman"/>
        </w:rPr>
        <w:t>網站</w:t>
      </w:r>
      <w:r w:rsidR="0035078F" w:rsidRPr="00B0072A">
        <w:rPr>
          <w:rFonts w:ascii="Times New Roman" w:hAnsi="Times New Roman"/>
        </w:rPr>
        <w:t>，便</w:t>
      </w:r>
      <w:r w:rsidR="00FB792B" w:rsidRPr="00B0072A">
        <w:rPr>
          <w:rFonts w:ascii="Times New Roman" w:hAnsi="Times New Roman"/>
        </w:rPr>
        <w:t>可</w:t>
      </w:r>
      <w:r w:rsidR="0035078F" w:rsidRPr="00B0072A">
        <w:rPr>
          <w:rFonts w:ascii="Times New Roman" w:hAnsi="Times New Roman"/>
        </w:rPr>
        <w:t>在</w:t>
      </w:r>
      <w:r w:rsidR="001C0B95" w:rsidRPr="00B0072A">
        <w:rPr>
          <w:rFonts w:ascii="Times New Roman" w:hAnsi="Times New Roman"/>
        </w:rPr>
        <w:t>3C</w:t>
      </w:r>
      <w:r w:rsidR="001C0B95" w:rsidRPr="00B0072A">
        <w:rPr>
          <w:rFonts w:ascii="Times New Roman" w:hAnsi="Times New Roman"/>
        </w:rPr>
        <w:t>裝置</w:t>
      </w:r>
      <w:r w:rsidR="0035078F" w:rsidRPr="00B0072A">
        <w:rPr>
          <w:rFonts w:ascii="Times New Roman" w:hAnsi="Times New Roman"/>
        </w:rPr>
        <w:t>上進行查閱，綜合上述的設備及功能，</w:t>
      </w:r>
      <w:r w:rsidR="00FB792B" w:rsidRPr="00B0072A">
        <w:rPr>
          <w:rFonts w:ascii="Times New Roman" w:hAnsi="Times New Roman"/>
        </w:rPr>
        <w:t>預計本計畫</w:t>
      </w:r>
      <w:r w:rsidR="00D133CD" w:rsidRPr="00B0072A">
        <w:rPr>
          <w:rFonts w:ascii="Times New Roman" w:hAnsi="Times New Roman"/>
        </w:rPr>
        <w:t>能夠</w:t>
      </w:r>
      <w:r w:rsidR="00FB792B" w:rsidRPr="00B0072A">
        <w:rPr>
          <w:rFonts w:ascii="Times New Roman" w:hAnsi="Times New Roman"/>
        </w:rPr>
        <w:t>開發出一</w:t>
      </w:r>
      <w:r w:rsidR="00D133CD" w:rsidRPr="00B0072A">
        <w:rPr>
          <w:rFonts w:ascii="Times New Roman" w:hAnsi="Times New Roman"/>
        </w:rPr>
        <w:t>套應用於長者照護的即時健康監控</w:t>
      </w:r>
      <w:r w:rsidR="00D133CD" w:rsidRPr="00B0072A">
        <w:rPr>
          <w:rFonts w:ascii="Times New Roman" w:hAnsi="Times New Roman"/>
        </w:rPr>
        <w:t>AI</w:t>
      </w:r>
      <w:r w:rsidR="00D133CD" w:rsidRPr="00B0072A">
        <w:rPr>
          <w:rFonts w:ascii="Times New Roman" w:hAnsi="Times New Roman"/>
        </w:rPr>
        <w:t>機器人</w:t>
      </w:r>
      <w:r w:rsidR="0035078F" w:rsidRPr="00B0072A">
        <w:rPr>
          <w:rFonts w:ascii="Times New Roman" w:hAnsi="Times New Roman"/>
        </w:rPr>
        <w:t>。</w:t>
      </w:r>
    </w:p>
    <w:p w14:paraId="66918A2E" w14:textId="08DA1188" w:rsidR="00D62B03" w:rsidRPr="001E6792" w:rsidRDefault="00C131BC" w:rsidP="00F013A4">
      <w:pPr>
        <w:pStyle w:val="1-"/>
        <w:rPr>
          <w:rFonts w:ascii="Times New Roman" w:hAnsi="Times New Roman"/>
          <w:b/>
          <w:bCs w:val="0"/>
          <w:sz w:val="28"/>
          <w:szCs w:val="28"/>
        </w:rPr>
      </w:pPr>
      <w:bookmarkStart w:id="1" w:name="_Toc62488165"/>
      <w:r w:rsidRPr="001E6792">
        <w:rPr>
          <w:rFonts w:ascii="Times New Roman" w:hAnsi="Times New Roman"/>
          <w:b/>
          <w:bCs w:val="0"/>
          <w:sz w:val="28"/>
          <w:szCs w:val="28"/>
        </w:rPr>
        <w:t>(</w:t>
      </w:r>
      <w:r w:rsidRPr="001E6792">
        <w:rPr>
          <w:rFonts w:ascii="Times New Roman" w:hAnsi="Times New Roman"/>
          <w:b/>
          <w:bCs w:val="0"/>
          <w:sz w:val="28"/>
          <w:szCs w:val="28"/>
        </w:rPr>
        <w:t>二</w:t>
      </w:r>
      <w:r w:rsidRPr="001E6792">
        <w:rPr>
          <w:rFonts w:ascii="Times New Roman" w:hAnsi="Times New Roman"/>
          <w:b/>
          <w:bCs w:val="0"/>
          <w:sz w:val="28"/>
          <w:szCs w:val="28"/>
        </w:rPr>
        <w:t>)</w:t>
      </w:r>
      <w:r w:rsidR="00833800" w:rsidRPr="001E6792">
        <w:rPr>
          <w:rFonts w:ascii="Times New Roman" w:hAnsi="Times New Roman"/>
          <w:b/>
          <w:bCs w:val="0"/>
          <w:sz w:val="28"/>
          <w:szCs w:val="28"/>
        </w:rPr>
        <w:t>研究動機與研究目的</w:t>
      </w:r>
      <w:bookmarkEnd w:id="1"/>
    </w:p>
    <w:p w14:paraId="34709A73" w14:textId="5BE041BA" w:rsidR="009F4186" w:rsidRPr="00B0072A" w:rsidRDefault="00833800" w:rsidP="00B0072A">
      <w:pPr>
        <w:pStyle w:val="1-1"/>
        <w:rPr>
          <w:rFonts w:ascii="Times New Roman" w:hAnsi="Times New Roman"/>
        </w:rPr>
      </w:pPr>
      <w:r w:rsidRPr="00B0072A">
        <w:rPr>
          <w:rFonts w:ascii="Times New Roman" w:hAnsi="Times New Roman"/>
        </w:rPr>
        <w:t>在</w:t>
      </w:r>
      <w:r w:rsidRPr="00B0072A">
        <w:rPr>
          <w:rFonts w:ascii="Times New Roman" w:hAnsi="Times New Roman"/>
        </w:rPr>
        <w:t>2020</w:t>
      </w:r>
      <w:r w:rsidRPr="00B0072A">
        <w:rPr>
          <w:rFonts w:ascii="Times New Roman" w:hAnsi="Times New Roman"/>
        </w:rPr>
        <w:t>年，台灣的高齡化程度超過</w:t>
      </w:r>
      <w:r w:rsidRPr="00B0072A">
        <w:rPr>
          <w:rFonts w:ascii="Times New Roman" w:hAnsi="Times New Roman"/>
        </w:rPr>
        <w:t>16%</w:t>
      </w:r>
      <w:r w:rsidRPr="00B0072A">
        <w:rPr>
          <w:rFonts w:ascii="Times New Roman" w:hAnsi="Times New Roman"/>
        </w:rPr>
        <w:t>，實際上</w:t>
      </w:r>
      <w:r w:rsidR="000A1CC7" w:rsidRPr="00B0072A">
        <w:rPr>
          <w:rFonts w:ascii="Times New Roman" w:hAnsi="Times New Roman"/>
        </w:rPr>
        <w:t>早</w:t>
      </w:r>
      <w:r w:rsidRPr="00B0072A">
        <w:rPr>
          <w:rFonts w:ascii="Times New Roman" w:hAnsi="Times New Roman"/>
        </w:rPr>
        <w:t>在</w:t>
      </w:r>
      <w:r w:rsidRPr="00B0072A">
        <w:rPr>
          <w:rFonts w:ascii="Times New Roman" w:hAnsi="Times New Roman"/>
        </w:rPr>
        <w:t>2017</w:t>
      </w:r>
      <w:r w:rsidRPr="00B0072A">
        <w:rPr>
          <w:rFonts w:ascii="Times New Roman" w:hAnsi="Times New Roman"/>
        </w:rPr>
        <w:t>年左右，台灣就已經進入了世界衛生組織所定義的高齡化社會，台灣面臨人口問題是來的又快又急，而該如何在此環境下居家養老是未來的一個主要趨勢。近年來</w:t>
      </w:r>
      <w:r w:rsidR="00D449CA" w:rsidRPr="00B0072A">
        <w:rPr>
          <w:rFonts w:ascii="Times New Roman" w:hAnsi="Times New Roman"/>
        </w:rPr>
        <w:t>，</w:t>
      </w:r>
      <w:r w:rsidRPr="00B0072A">
        <w:rPr>
          <w:rFonts w:ascii="Times New Roman" w:hAnsi="Times New Roman"/>
        </w:rPr>
        <w:t>智慧科技的應用不斷的推陳出新</w:t>
      </w:r>
      <w:r w:rsidR="00D449CA" w:rsidRPr="00B0072A">
        <w:rPr>
          <w:rFonts w:ascii="Times New Roman" w:hAnsi="Times New Roman"/>
        </w:rPr>
        <w:t>，</w:t>
      </w:r>
      <w:r w:rsidRPr="00B0072A">
        <w:rPr>
          <w:rFonts w:ascii="Times New Roman" w:hAnsi="Times New Roman"/>
        </w:rPr>
        <w:t>如：</w:t>
      </w:r>
      <w:r w:rsidRPr="00B0072A">
        <w:rPr>
          <w:rFonts w:ascii="Times New Roman" w:hAnsi="Times New Roman"/>
        </w:rPr>
        <w:t>AI</w:t>
      </w:r>
      <w:r w:rsidRPr="00B0072A">
        <w:rPr>
          <w:rFonts w:ascii="Times New Roman" w:hAnsi="Times New Roman"/>
        </w:rPr>
        <w:t>人工智慧</w:t>
      </w:r>
      <w:r w:rsidR="00692268" w:rsidRPr="00B0072A">
        <w:rPr>
          <w:rFonts w:ascii="Times New Roman" w:hAnsi="Times New Roman"/>
        </w:rPr>
        <w:t>、</w:t>
      </w:r>
      <w:r w:rsidRPr="00B0072A">
        <w:rPr>
          <w:rFonts w:ascii="Times New Roman" w:hAnsi="Times New Roman"/>
        </w:rPr>
        <w:t>AIOT</w:t>
      </w:r>
      <w:r w:rsidRPr="00B0072A">
        <w:rPr>
          <w:rFonts w:ascii="Times New Roman" w:hAnsi="Times New Roman"/>
        </w:rPr>
        <w:t>物聯網</w:t>
      </w:r>
      <w:r w:rsidR="00692268" w:rsidRPr="00B0072A">
        <w:rPr>
          <w:rFonts w:ascii="Times New Roman" w:hAnsi="Times New Roman"/>
        </w:rPr>
        <w:t>、</w:t>
      </w:r>
      <w:r w:rsidRPr="00B0072A">
        <w:rPr>
          <w:rFonts w:ascii="Times New Roman" w:hAnsi="Times New Roman"/>
        </w:rPr>
        <w:t>智慧型機器人</w:t>
      </w:r>
      <w:r w:rsidR="00692268" w:rsidRPr="00B0072A">
        <w:rPr>
          <w:rFonts w:ascii="Times New Roman" w:hAnsi="Times New Roman"/>
        </w:rPr>
        <w:t xml:space="preserve"> </w:t>
      </w:r>
      <w:r w:rsidRPr="00B0072A">
        <w:rPr>
          <w:rFonts w:ascii="Times New Roman" w:hAnsi="Times New Roman"/>
        </w:rPr>
        <w:t>...</w:t>
      </w:r>
      <w:r w:rsidRPr="00B0072A">
        <w:rPr>
          <w:rFonts w:ascii="Times New Roman" w:hAnsi="Times New Roman"/>
        </w:rPr>
        <w:t>等等</w:t>
      </w:r>
      <w:r w:rsidR="00D449CA" w:rsidRPr="00B0072A">
        <w:rPr>
          <w:rFonts w:ascii="Times New Roman" w:hAnsi="Times New Roman"/>
        </w:rPr>
        <w:t>，</w:t>
      </w:r>
      <w:r w:rsidR="008C1889" w:rsidRPr="00B0072A">
        <w:rPr>
          <w:rFonts w:ascii="Times New Roman" w:hAnsi="Times New Roman"/>
        </w:rPr>
        <w:t>而人工智慧的軟硬體發展雖已突飛猛進</w:t>
      </w:r>
      <w:r w:rsidR="00692268" w:rsidRPr="00B0072A">
        <w:rPr>
          <w:rFonts w:ascii="Times New Roman" w:hAnsi="Times New Roman"/>
        </w:rPr>
        <w:t>，</w:t>
      </w:r>
      <w:r w:rsidRPr="00B0072A">
        <w:rPr>
          <w:rFonts w:ascii="Times New Roman" w:hAnsi="Times New Roman"/>
        </w:rPr>
        <w:t>但在應用方面</w:t>
      </w:r>
      <w:r w:rsidR="00692268" w:rsidRPr="00B0072A">
        <w:rPr>
          <w:rFonts w:ascii="Times New Roman" w:hAnsi="Times New Roman"/>
        </w:rPr>
        <w:t>上</w:t>
      </w:r>
      <w:r w:rsidRPr="00B0072A">
        <w:rPr>
          <w:rFonts w:ascii="Times New Roman" w:hAnsi="Times New Roman"/>
        </w:rPr>
        <w:t>符合「高齡健康友善」需求的照護環境研究卻相對稀少。此計畫中主要建立出一套高齡生理監控系統</w:t>
      </w:r>
      <w:r w:rsidR="00692268" w:rsidRPr="00B0072A">
        <w:rPr>
          <w:rFonts w:ascii="Times New Roman" w:hAnsi="Times New Roman"/>
        </w:rPr>
        <w:t>，</w:t>
      </w:r>
      <w:r w:rsidRPr="00B0072A">
        <w:rPr>
          <w:rFonts w:ascii="Times New Roman" w:hAnsi="Times New Roman"/>
        </w:rPr>
        <w:t>輔助高齡者自理日常生活</w:t>
      </w:r>
      <w:r w:rsidR="00692268" w:rsidRPr="00B0072A">
        <w:rPr>
          <w:rFonts w:ascii="Times New Roman" w:hAnsi="Times New Roman"/>
        </w:rPr>
        <w:t>，</w:t>
      </w:r>
      <w:r w:rsidRPr="00B0072A">
        <w:rPr>
          <w:rFonts w:ascii="Times New Roman" w:hAnsi="Times New Roman"/>
        </w:rPr>
        <w:t>在系統架構上</w:t>
      </w:r>
      <w:r w:rsidR="00692268" w:rsidRPr="00B0072A">
        <w:rPr>
          <w:rFonts w:ascii="Times New Roman" w:hAnsi="Times New Roman"/>
        </w:rPr>
        <w:t>，</w:t>
      </w:r>
      <w:r w:rsidRPr="00B0072A">
        <w:rPr>
          <w:rFonts w:ascii="Times New Roman" w:hAnsi="Times New Roman"/>
        </w:rPr>
        <w:t>主要以物聯網的方式</w:t>
      </w:r>
      <w:r w:rsidR="00692268" w:rsidRPr="00B0072A">
        <w:rPr>
          <w:rFonts w:ascii="Times New Roman" w:hAnsi="Times New Roman"/>
        </w:rPr>
        <w:t>，</w:t>
      </w:r>
      <w:r w:rsidRPr="00B0072A">
        <w:rPr>
          <w:rFonts w:ascii="Times New Roman" w:hAnsi="Times New Roman"/>
        </w:rPr>
        <w:t>每日量測長者的生理情況（如</w:t>
      </w:r>
      <w:r w:rsidRPr="00B0072A">
        <w:rPr>
          <w:rFonts w:ascii="Times New Roman" w:hAnsi="Times New Roman"/>
        </w:rPr>
        <w:t>:</w:t>
      </w:r>
      <w:r w:rsidRPr="00B0072A">
        <w:rPr>
          <w:rFonts w:ascii="Times New Roman" w:hAnsi="Times New Roman"/>
        </w:rPr>
        <w:t>體溫</w:t>
      </w:r>
      <w:r w:rsidRPr="00B0072A">
        <w:rPr>
          <w:rFonts w:ascii="Times New Roman" w:hAnsi="Times New Roman"/>
        </w:rPr>
        <w:t>,</w:t>
      </w:r>
      <w:r w:rsidRPr="00B0072A">
        <w:rPr>
          <w:rFonts w:ascii="Times New Roman" w:hAnsi="Times New Roman"/>
        </w:rPr>
        <w:t>體重和血壓）</w:t>
      </w:r>
      <w:r w:rsidR="00692268" w:rsidRPr="00B0072A">
        <w:rPr>
          <w:rFonts w:ascii="Times New Roman" w:hAnsi="Times New Roman"/>
        </w:rPr>
        <w:t>，</w:t>
      </w:r>
      <w:r w:rsidRPr="00B0072A">
        <w:rPr>
          <w:rFonts w:ascii="Times New Roman" w:hAnsi="Times New Roman"/>
        </w:rPr>
        <w:t>為達到友善的互動</w:t>
      </w:r>
      <w:r w:rsidR="008C1889" w:rsidRPr="00B0072A">
        <w:rPr>
          <w:rFonts w:ascii="Times New Roman" w:hAnsi="Times New Roman"/>
        </w:rPr>
        <w:t>，</w:t>
      </w:r>
      <w:r w:rsidRPr="00B0072A">
        <w:rPr>
          <w:rFonts w:ascii="Times New Roman" w:hAnsi="Times New Roman"/>
        </w:rPr>
        <w:t>系統中會搭配機器人來引導老人自行量測生理資訊</w:t>
      </w:r>
      <w:r w:rsidR="00692268" w:rsidRPr="00B0072A">
        <w:rPr>
          <w:rFonts w:ascii="Times New Roman" w:hAnsi="Times New Roman"/>
        </w:rPr>
        <w:t>，</w:t>
      </w:r>
      <w:r w:rsidRPr="00B0072A">
        <w:rPr>
          <w:rFonts w:ascii="Times New Roman" w:hAnsi="Times New Roman"/>
        </w:rPr>
        <w:t>並利用人工智慧的分析方法</w:t>
      </w:r>
      <w:r w:rsidR="00692268" w:rsidRPr="00B0072A">
        <w:rPr>
          <w:rFonts w:ascii="Times New Roman" w:hAnsi="Times New Roman"/>
        </w:rPr>
        <w:t>，</w:t>
      </w:r>
      <w:r w:rsidRPr="00B0072A">
        <w:rPr>
          <w:rFonts w:ascii="Times New Roman" w:hAnsi="Times New Roman"/>
        </w:rPr>
        <w:t>呈現身體健康狀況的圖表並給予對應的建議</w:t>
      </w:r>
      <w:r w:rsidR="00692268" w:rsidRPr="00B0072A">
        <w:rPr>
          <w:rFonts w:ascii="Times New Roman" w:hAnsi="Times New Roman"/>
        </w:rPr>
        <w:t>，</w:t>
      </w:r>
      <w:r w:rsidRPr="00B0072A">
        <w:rPr>
          <w:rFonts w:ascii="Times New Roman" w:hAnsi="Times New Roman"/>
        </w:rPr>
        <w:t>確保在長者未出現疾病前</w:t>
      </w:r>
      <w:r w:rsidR="008C1889" w:rsidRPr="00B0072A">
        <w:rPr>
          <w:rFonts w:ascii="Times New Roman" w:hAnsi="Times New Roman"/>
        </w:rPr>
        <w:t>，</w:t>
      </w:r>
      <w:r w:rsidRPr="00B0072A">
        <w:rPr>
          <w:rFonts w:ascii="Times New Roman" w:hAnsi="Times New Roman"/>
        </w:rPr>
        <w:t>搶先達到防範的效果</w:t>
      </w:r>
      <w:r w:rsidR="00692268" w:rsidRPr="00B0072A">
        <w:rPr>
          <w:rFonts w:ascii="Times New Roman" w:hAnsi="Times New Roman"/>
        </w:rPr>
        <w:t>。</w:t>
      </w:r>
      <w:r w:rsidRPr="00B0072A">
        <w:rPr>
          <w:rFonts w:ascii="Times New Roman" w:hAnsi="Times New Roman"/>
        </w:rPr>
        <w:t>實務中</w:t>
      </w:r>
      <w:r w:rsidR="00692268" w:rsidRPr="00B0072A">
        <w:rPr>
          <w:rFonts w:ascii="Times New Roman" w:hAnsi="Times New Roman"/>
        </w:rPr>
        <w:t>，</w:t>
      </w:r>
      <w:r w:rsidRPr="00B0072A">
        <w:rPr>
          <w:rFonts w:ascii="Times New Roman" w:hAnsi="Times New Roman"/>
        </w:rPr>
        <w:t>使用樹莓派整合各項藍牙量測裝置</w:t>
      </w:r>
      <w:r w:rsidR="00692268" w:rsidRPr="00B0072A">
        <w:rPr>
          <w:rFonts w:ascii="Times New Roman" w:hAnsi="Times New Roman"/>
        </w:rPr>
        <w:t>，</w:t>
      </w:r>
      <w:r w:rsidRPr="00B0072A">
        <w:rPr>
          <w:rFonts w:ascii="Times New Roman" w:hAnsi="Times New Roman"/>
        </w:rPr>
        <w:t>並將量測資料上傳至</w:t>
      </w:r>
      <w:r w:rsidR="002E10A6" w:rsidRPr="00B0072A">
        <w:rPr>
          <w:rFonts w:ascii="Times New Roman" w:hAnsi="Times New Roman"/>
        </w:rPr>
        <w:t>MY</w:t>
      </w:r>
      <w:r w:rsidRPr="00B0072A">
        <w:rPr>
          <w:rFonts w:ascii="Times New Roman" w:hAnsi="Times New Roman"/>
        </w:rPr>
        <w:t>SQL</w:t>
      </w:r>
      <w:r w:rsidRPr="00B0072A">
        <w:rPr>
          <w:rFonts w:ascii="Times New Roman" w:hAnsi="Times New Roman"/>
        </w:rPr>
        <w:t>資料庫</w:t>
      </w:r>
      <w:r w:rsidR="00692268" w:rsidRPr="00B0072A">
        <w:rPr>
          <w:rFonts w:ascii="Times New Roman" w:hAnsi="Times New Roman"/>
        </w:rPr>
        <w:t>，</w:t>
      </w:r>
      <w:r w:rsidRPr="00B0072A">
        <w:rPr>
          <w:rFonts w:ascii="Times New Roman" w:hAnsi="Times New Roman"/>
        </w:rPr>
        <w:t>與長者的互動方式</w:t>
      </w:r>
      <w:r w:rsidR="00692268" w:rsidRPr="00B0072A">
        <w:rPr>
          <w:rFonts w:ascii="Times New Roman" w:hAnsi="Times New Roman"/>
        </w:rPr>
        <w:t>中，</w:t>
      </w:r>
      <w:r w:rsidRPr="00B0072A">
        <w:rPr>
          <w:rFonts w:ascii="Times New Roman" w:hAnsi="Times New Roman"/>
        </w:rPr>
        <w:t>主要藉由機器人透過語音的方式</w:t>
      </w:r>
      <w:r w:rsidR="00692268" w:rsidRPr="00B0072A">
        <w:rPr>
          <w:rFonts w:ascii="Times New Roman" w:hAnsi="Times New Roman"/>
        </w:rPr>
        <w:t>，</w:t>
      </w:r>
      <w:r w:rsidRPr="00B0072A">
        <w:rPr>
          <w:rFonts w:ascii="Times New Roman" w:hAnsi="Times New Roman"/>
        </w:rPr>
        <w:t>引導長者使用各項量測裝置</w:t>
      </w:r>
      <w:r w:rsidR="008C1889" w:rsidRPr="00B0072A">
        <w:rPr>
          <w:rFonts w:ascii="Times New Roman" w:hAnsi="Times New Roman"/>
        </w:rPr>
        <w:t>，</w:t>
      </w:r>
      <w:r w:rsidRPr="00B0072A">
        <w:rPr>
          <w:rFonts w:ascii="Times New Roman" w:hAnsi="Times New Roman"/>
        </w:rPr>
        <w:t>而機器人與樹莓派間溝通會使用</w:t>
      </w:r>
      <w:r w:rsidRPr="00B0072A">
        <w:rPr>
          <w:rFonts w:ascii="Times New Roman" w:hAnsi="Times New Roman"/>
        </w:rPr>
        <w:t>ZeroMQ</w:t>
      </w:r>
      <w:r w:rsidRPr="00B0072A">
        <w:rPr>
          <w:rFonts w:ascii="Times New Roman" w:hAnsi="Times New Roman"/>
        </w:rPr>
        <w:t>通訊函式庫來進行連接</w:t>
      </w:r>
      <w:r w:rsidR="00692268" w:rsidRPr="00B0072A">
        <w:rPr>
          <w:rFonts w:ascii="Times New Roman" w:hAnsi="Times New Roman"/>
        </w:rPr>
        <w:t>，</w:t>
      </w:r>
      <w:r w:rsidRPr="00B0072A">
        <w:rPr>
          <w:rFonts w:ascii="Times New Roman" w:hAnsi="Times New Roman"/>
        </w:rPr>
        <w:t>當一系列量測結束後</w:t>
      </w:r>
      <w:r w:rsidR="00692268" w:rsidRPr="00B0072A">
        <w:rPr>
          <w:rFonts w:ascii="Times New Roman" w:hAnsi="Times New Roman"/>
        </w:rPr>
        <w:t>，</w:t>
      </w:r>
      <w:r w:rsidRPr="00B0072A">
        <w:rPr>
          <w:rFonts w:ascii="Times New Roman" w:hAnsi="Times New Roman"/>
        </w:rPr>
        <w:t>機器人會將量測資料唸出，並提醒長者要注意的事項</w:t>
      </w:r>
      <w:r w:rsidR="00692268" w:rsidRPr="00B0072A">
        <w:rPr>
          <w:rFonts w:ascii="Times New Roman" w:hAnsi="Times New Roman"/>
        </w:rPr>
        <w:t>，</w:t>
      </w:r>
      <w:r w:rsidRPr="00B0072A">
        <w:rPr>
          <w:rFonts w:ascii="Times New Roman" w:hAnsi="Times New Roman"/>
        </w:rPr>
        <w:t>並適當給予建議</w:t>
      </w:r>
      <w:r w:rsidR="00692268" w:rsidRPr="00B0072A">
        <w:rPr>
          <w:rFonts w:ascii="Times New Roman" w:hAnsi="Times New Roman"/>
        </w:rPr>
        <w:t>，在</w:t>
      </w:r>
      <w:r w:rsidRPr="00B0072A">
        <w:rPr>
          <w:rFonts w:ascii="Times New Roman" w:hAnsi="Times New Roman"/>
        </w:rPr>
        <w:t>資料量測完畢後</w:t>
      </w:r>
      <w:r w:rsidR="00692268" w:rsidRPr="00B0072A">
        <w:rPr>
          <w:rFonts w:ascii="Times New Roman" w:hAnsi="Times New Roman"/>
        </w:rPr>
        <w:t>，</w:t>
      </w:r>
      <w:r w:rsidR="009872A9" w:rsidRPr="00B0072A">
        <w:rPr>
          <w:rFonts w:ascii="Times New Roman" w:hAnsi="Times New Roman"/>
        </w:rPr>
        <w:t>該系統</w:t>
      </w:r>
      <w:r w:rsidRPr="00B0072A">
        <w:rPr>
          <w:rFonts w:ascii="Times New Roman" w:hAnsi="Times New Roman"/>
        </w:rPr>
        <w:t>會將量測</w:t>
      </w:r>
      <w:r w:rsidR="009872A9" w:rsidRPr="00B0072A">
        <w:rPr>
          <w:rFonts w:ascii="Times New Roman" w:hAnsi="Times New Roman"/>
        </w:rPr>
        <w:t>出的</w:t>
      </w:r>
      <w:r w:rsidRPr="00B0072A">
        <w:rPr>
          <w:rFonts w:ascii="Times New Roman" w:hAnsi="Times New Roman"/>
        </w:rPr>
        <w:t>數據以圖表的方式呈現在網</w:t>
      </w:r>
      <w:r w:rsidR="009872A9" w:rsidRPr="00B0072A">
        <w:rPr>
          <w:rFonts w:ascii="Times New Roman" w:hAnsi="Times New Roman"/>
        </w:rPr>
        <w:t>頁</w:t>
      </w:r>
      <w:r w:rsidRPr="00B0072A">
        <w:rPr>
          <w:rFonts w:ascii="Times New Roman" w:hAnsi="Times New Roman"/>
        </w:rPr>
        <w:t>上方便親人</w:t>
      </w:r>
      <w:r w:rsidR="009872A9" w:rsidRPr="00B0072A">
        <w:rPr>
          <w:rFonts w:ascii="Times New Roman" w:hAnsi="Times New Roman"/>
        </w:rPr>
        <w:t>、</w:t>
      </w:r>
      <w:r w:rsidRPr="00B0072A">
        <w:rPr>
          <w:rFonts w:ascii="Times New Roman" w:hAnsi="Times New Roman"/>
        </w:rPr>
        <w:t>醫生</w:t>
      </w:r>
      <w:r w:rsidR="009872A9" w:rsidRPr="00B0072A">
        <w:rPr>
          <w:rFonts w:ascii="Times New Roman" w:hAnsi="Times New Roman"/>
        </w:rPr>
        <w:t>隨時透過遠端的方式來</w:t>
      </w:r>
      <w:r w:rsidRPr="00B0072A">
        <w:rPr>
          <w:rFonts w:ascii="Times New Roman" w:hAnsi="Times New Roman"/>
        </w:rPr>
        <w:t>了解長者</w:t>
      </w:r>
      <w:r w:rsidR="009872A9" w:rsidRPr="00B0072A">
        <w:rPr>
          <w:rFonts w:ascii="Times New Roman" w:hAnsi="Times New Roman"/>
        </w:rPr>
        <w:t>近來</w:t>
      </w:r>
      <w:r w:rsidR="0094029D" w:rsidRPr="00B0072A">
        <w:rPr>
          <w:rFonts w:ascii="Times New Roman" w:hAnsi="Times New Roman"/>
        </w:rPr>
        <w:t>的</w:t>
      </w:r>
      <w:r w:rsidRPr="00B0072A">
        <w:rPr>
          <w:rFonts w:ascii="Times New Roman" w:hAnsi="Times New Roman"/>
        </w:rPr>
        <w:t>身體狀態</w:t>
      </w:r>
      <w:r w:rsidR="00692268" w:rsidRPr="00B0072A">
        <w:rPr>
          <w:rFonts w:ascii="Times New Roman" w:hAnsi="Times New Roman"/>
        </w:rPr>
        <w:t>。</w:t>
      </w:r>
    </w:p>
    <w:p w14:paraId="38A52CF4" w14:textId="1299E19A" w:rsidR="00CE1648" w:rsidRPr="001E6792" w:rsidRDefault="00E3018D" w:rsidP="00F013A4">
      <w:pPr>
        <w:pStyle w:val="1-"/>
        <w:rPr>
          <w:rFonts w:ascii="Times New Roman" w:hAnsi="Times New Roman"/>
          <w:b/>
          <w:bCs w:val="0"/>
          <w:sz w:val="28"/>
          <w:szCs w:val="28"/>
        </w:rPr>
      </w:pPr>
      <w:bookmarkStart w:id="2" w:name="_Toc62488166"/>
      <w:r w:rsidRPr="001E6792">
        <w:rPr>
          <w:rFonts w:ascii="Times New Roman" w:hAnsi="Times New Roman"/>
          <w:b/>
          <w:bCs w:val="0"/>
          <w:sz w:val="28"/>
          <w:szCs w:val="28"/>
        </w:rPr>
        <w:t>(</w:t>
      </w:r>
      <w:r w:rsidRPr="001E6792">
        <w:rPr>
          <w:rFonts w:ascii="Times New Roman" w:hAnsi="Times New Roman"/>
          <w:b/>
          <w:bCs w:val="0"/>
          <w:sz w:val="28"/>
          <w:szCs w:val="28"/>
        </w:rPr>
        <w:t>三</w:t>
      </w:r>
      <w:r w:rsidRPr="001E6792">
        <w:rPr>
          <w:rFonts w:ascii="Times New Roman" w:hAnsi="Times New Roman"/>
          <w:b/>
          <w:bCs w:val="0"/>
          <w:sz w:val="28"/>
          <w:szCs w:val="28"/>
        </w:rPr>
        <w:t>)</w:t>
      </w:r>
      <w:r w:rsidR="00833800" w:rsidRPr="001E6792">
        <w:rPr>
          <w:rFonts w:ascii="Times New Roman" w:hAnsi="Times New Roman"/>
          <w:b/>
          <w:bCs w:val="0"/>
          <w:sz w:val="28"/>
          <w:szCs w:val="28"/>
        </w:rPr>
        <w:t>文獻回顧與探討</w:t>
      </w:r>
      <w:bookmarkEnd w:id="2"/>
    </w:p>
    <w:p w14:paraId="7B657F78" w14:textId="6324A6E8" w:rsidR="00D2501A" w:rsidRPr="00B0072A" w:rsidRDefault="00833800" w:rsidP="00C10413">
      <w:pPr>
        <w:pStyle w:val="1-1"/>
        <w:rPr>
          <w:rFonts w:ascii="Times New Roman" w:hAnsi="Times New Roman"/>
        </w:rPr>
      </w:pPr>
      <w:r w:rsidRPr="00B0072A">
        <w:rPr>
          <w:rFonts w:ascii="Times New Roman" w:hAnsi="Times New Roman"/>
        </w:rPr>
        <w:t>現今世界各地已經出現了不少以照護監控、居家陪伴類型的功能性機器人，例</w:t>
      </w:r>
      <w:r w:rsidR="004773B5" w:rsidRPr="00B0072A">
        <w:rPr>
          <w:rFonts w:ascii="Times New Roman" w:hAnsi="Times New Roman"/>
        </w:rPr>
        <w:fldChar w:fldCharType="begin"/>
      </w:r>
      <w:r w:rsidR="004773B5" w:rsidRPr="00B0072A">
        <w:rPr>
          <w:rFonts w:ascii="Times New Roman" w:hAnsi="Times New Roman"/>
        </w:rPr>
        <w:instrText xml:space="preserve"> REF _Ref60404552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1</w:t>
      </w:r>
      <w:r w:rsidR="004773B5" w:rsidRPr="00B0072A">
        <w:rPr>
          <w:rFonts w:ascii="Times New Roman" w:hAnsi="Times New Roman"/>
        </w:rPr>
        <w:t>：</w:t>
      </w:r>
      <w:r w:rsidR="004773B5" w:rsidRPr="00B0072A">
        <w:rPr>
          <w:rFonts w:ascii="Times New Roman" w:hAnsi="Times New Roman"/>
        </w:rPr>
        <w:t>Pepper</w:t>
      </w:r>
      <w:r w:rsidR="004773B5" w:rsidRPr="00B0072A">
        <w:rPr>
          <w:rFonts w:ascii="Times New Roman" w:hAnsi="Times New Roman"/>
        </w:rPr>
        <w:t>陪伴型機器人</w:t>
      </w:r>
      <w:r w:rsidR="004773B5" w:rsidRPr="00B0072A">
        <w:rPr>
          <w:rFonts w:ascii="Times New Roman" w:hAnsi="Times New Roman"/>
        </w:rPr>
        <w:fldChar w:fldCharType="end"/>
      </w:r>
      <w:r w:rsidR="004773B5" w:rsidRPr="00B0072A">
        <w:rPr>
          <w:rFonts w:ascii="Times New Roman" w:hAnsi="Times New Roman"/>
        </w:rPr>
        <w:t>，</w:t>
      </w:r>
      <w:r w:rsidRPr="00B0072A">
        <w:rPr>
          <w:rFonts w:ascii="Times New Roman" w:hAnsi="Times New Roman"/>
        </w:rPr>
        <w:t>目前應用於安養院</w:t>
      </w:r>
      <w:r w:rsidR="00C13B94" w:rsidRPr="00B0072A">
        <w:rPr>
          <w:rFonts w:ascii="Times New Roman" w:hAnsi="Times New Roman"/>
        </w:rPr>
        <w:t>當照護員</w:t>
      </w:r>
      <w:r w:rsidR="006152CB" w:rsidRPr="00B0072A">
        <w:rPr>
          <w:rFonts w:ascii="Times New Roman" w:hAnsi="Times New Roman"/>
        </w:rPr>
        <w:fldChar w:fldCharType="begin"/>
      </w:r>
      <w:r w:rsidR="006152CB" w:rsidRPr="00B0072A">
        <w:rPr>
          <w:rFonts w:ascii="Times New Roman" w:hAnsi="Times New Roman"/>
        </w:rPr>
        <w:instrText xml:space="preserve"> REF _Ref58684247 \r \h </w:instrText>
      </w:r>
      <w:r w:rsidR="00B0072A" w:rsidRPr="00B0072A">
        <w:rPr>
          <w:rFonts w:ascii="Times New Roman" w:hAnsi="Times New Roman"/>
        </w:rPr>
        <w:instrText xml:space="preserve"> \* MERGEFORMAT </w:instrText>
      </w:r>
      <w:r w:rsidR="006152CB" w:rsidRPr="00B0072A">
        <w:rPr>
          <w:rFonts w:ascii="Times New Roman" w:hAnsi="Times New Roman"/>
        </w:rPr>
      </w:r>
      <w:r w:rsidR="006152CB" w:rsidRPr="00B0072A">
        <w:rPr>
          <w:rFonts w:ascii="Times New Roman" w:hAnsi="Times New Roman"/>
        </w:rPr>
        <w:fldChar w:fldCharType="separate"/>
      </w:r>
      <w:r w:rsidR="006152CB" w:rsidRPr="00B0072A">
        <w:rPr>
          <w:rFonts w:ascii="Times New Roman" w:hAnsi="Times New Roman"/>
        </w:rPr>
        <w:t>[3]</w:t>
      </w:r>
      <w:r w:rsidR="006152CB" w:rsidRPr="00B0072A">
        <w:rPr>
          <w:rFonts w:ascii="Times New Roman" w:hAnsi="Times New Roman"/>
        </w:rPr>
        <w:fldChar w:fldCharType="end"/>
      </w:r>
      <w:r w:rsidR="00C13B94" w:rsidRPr="00B0072A">
        <w:rPr>
          <w:rFonts w:ascii="Times New Roman" w:hAnsi="Times New Roman"/>
        </w:rPr>
        <w:t>，能夠</w:t>
      </w:r>
      <w:r w:rsidRPr="00B0072A">
        <w:rPr>
          <w:rFonts w:ascii="Times New Roman" w:hAnsi="Times New Roman"/>
        </w:rPr>
        <w:t>與長者聊天</w:t>
      </w:r>
      <w:r w:rsidR="00C13B94" w:rsidRPr="00B0072A">
        <w:rPr>
          <w:rFonts w:ascii="Times New Roman" w:hAnsi="Times New Roman"/>
        </w:rPr>
        <w:t>談心</w:t>
      </w:r>
      <w:r w:rsidRPr="00B0072A">
        <w:rPr>
          <w:rFonts w:ascii="Times New Roman" w:hAnsi="Times New Roman"/>
        </w:rPr>
        <w:t>、</w:t>
      </w:r>
      <w:r w:rsidR="00C13B94" w:rsidRPr="00B0072A">
        <w:rPr>
          <w:rFonts w:ascii="Times New Roman" w:hAnsi="Times New Roman"/>
        </w:rPr>
        <w:t>早晨</w:t>
      </w:r>
      <w:r w:rsidRPr="00B0072A">
        <w:rPr>
          <w:rFonts w:ascii="Times New Roman" w:hAnsi="Times New Roman"/>
        </w:rPr>
        <w:t>帶隊做暖身操</w:t>
      </w:r>
      <w:r w:rsidR="00C13B94" w:rsidRPr="00B0072A">
        <w:rPr>
          <w:rFonts w:ascii="Times New Roman" w:hAnsi="Times New Roman"/>
        </w:rPr>
        <w:t>..</w:t>
      </w:r>
      <w:r w:rsidRPr="00B0072A">
        <w:rPr>
          <w:rFonts w:ascii="Times New Roman" w:hAnsi="Times New Roman"/>
        </w:rPr>
        <w:t>...</w:t>
      </w:r>
      <w:r w:rsidRPr="00B0072A">
        <w:rPr>
          <w:rFonts w:ascii="Times New Roman" w:hAnsi="Times New Roman"/>
        </w:rPr>
        <w:t>等等</w:t>
      </w:r>
      <w:r w:rsidR="00615353" w:rsidRPr="00B0072A">
        <w:rPr>
          <w:rFonts w:ascii="Times New Roman" w:hAnsi="Times New Roman"/>
        </w:rPr>
        <w:t>功能，雖然具備</w:t>
      </w:r>
      <w:r w:rsidR="006F426A" w:rsidRPr="00B0072A">
        <w:rPr>
          <w:rFonts w:ascii="Times New Roman" w:hAnsi="Times New Roman"/>
        </w:rPr>
        <w:t>能與人聊天、溝通、陪伴的功能，但在護理方面無法提供長者更為有利的幫助</w:t>
      </w:r>
      <w:r w:rsidR="008C1889" w:rsidRPr="00B0072A">
        <w:rPr>
          <w:rFonts w:ascii="Times New Roman" w:hAnsi="Times New Roman"/>
        </w:rPr>
        <w:t>，</w:t>
      </w:r>
      <w:r w:rsidRPr="00B0072A">
        <w:rPr>
          <w:rFonts w:ascii="Times New Roman" w:hAnsi="Times New Roman"/>
        </w:rPr>
        <w:t>而監控方面則有新光保全所開發的</w:t>
      </w:r>
      <w:r w:rsidR="004773B5" w:rsidRPr="00B0072A">
        <w:rPr>
          <w:rFonts w:ascii="Times New Roman" w:hAnsi="Times New Roman"/>
        </w:rPr>
        <w:fldChar w:fldCharType="begin"/>
      </w:r>
      <w:r w:rsidR="004773B5" w:rsidRPr="00B0072A">
        <w:rPr>
          <w:rFonts w:ascii="Times New Roman" w:hAnsi="Times New Roman"/>
        </w:rPr>
        <w:instrText xml:space="preserve"> REF _Ref60404638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2</w:t>
      </w:r>
      <w:r w:rsidR="004773B5" w:rsidRPr="00B0072A">
        <w:rPr>
          <w:rFonts w:ascii="Times New Roman" w:hAnsi="Times New Roman"/>
        </w:rPr>
        <w:t>：</w:t>
      </w:r>
      <w:proofErr w:type="spellStart"/>
      <w:r w:rsidR="004773B5" w:rsidRPr="00B0072A">
        <w:rPr>
          <w:rFonts w:ascii="Times New Roman" w:hAnsi="Times New Roman"/>
        </w:rPr>
        <w:t>Shinbobo</w:t>
      </w:r>
      <w:proofErr w:type="spellEnd"/>
      <w:r w:rsidR="004773B5" w:rsidRPr="00B0072A">
        <w:rPr>
          <w:rFonts w:ascii="Times New Roman" w:hAnsi="Times New Roman"/>
        </w:rPr>
        <w:t>居家陪伴機器人</w:t>
      </w:r>
      <w:r w:rsidR="004773B5" w:rsidRPr="00B0072A">
        <w:rPr>
          <w:rFonts w:ascii="Times New Roman" w:hAnsi="Times New Roman"/>
        </w:rPr>
        <w:fldChar w:fldCharType="end"/>
      </w:r>
      <w:r w:rsidR="008C1889" w:rsidRPr="00B0072A">
        <w:rPr>
          <w:rFonts w:ascii="Times New Roman" w:hAnsi="Times New Roman"/>
        </w:rPr>
        <w:t>，</w:t>
      </w:r>
      <w:r w:rsidRPr="00B0072A">
        <w:rPr>
          <w:rFonts w:ascii="Times New Roman" w:hAnsi="Times New Roman"/>
        </w:rPr>
        <w:t>主要</w:t>
      </w:r>
      <w:r w:rsidR="00241F00" w:rsidRPr="00B0072A">
        <w:rPr>
          <w:rFonts w:ascii="Times New Roman" w:hAnsi="Times New Roman"/>
        </w:rPr>
        <w:t>能</w:t>
      </w:r>
      <w:r w:rsidRPr="00B0072A">
        <w:rPr>
          <w:rFonts w:ascii="Times New Roman" w:hAnsi="Times New Roman"/>
        </w:rPr>
        <w:t>以手機連線後</w:t>
      </w:r>
      <w:r w:rsidR="00023E43" w:rsidRPr="00B0072A">
        <w:rPr>
          <w:rFonts w:ascii="Times New Roman" w:hAnsi="Times New Roman"/>
        </w:rPr>
        <w:t>，</w:t>
      </w:r>
      <w:r w:rsidRPr="00B0072A">
        <w:rPr>
          <w:rFonts w:ascii="Times New Roman" w:hAnsi="Times New Roman"/>
        </w:rPr>
        <w:t>將機器人當作媒介與長者</w:t>
      </w:r>
      <w:r w:rsidR="008370A1" w:rsidRPr="00B0072A">
        <w:rPr>
          <w:rFonts w:ascii="Times New Roman" w:hAnsi="Times New Roman"/>
        </w:rPr>
        <w:t>、</w:t>
      </w:r>
      <w:r w:rsidRPr="00B0072A">
        <w:rPr>
          <w:rFonts w:ascii="Times New Roman" w:hAnsi="Times New Roman"/>
        </w:rPr>
        <w:t>家人</w:t>
      </w:r>
      <w:r w:rsidR="008370A1" w:rsidRPr="00B0072A">
        <w:rPr>
          <w:rFonts w:ascii="Times New Roman" w:hAnsi="Times New Roman"/>
        </w:rPr>
        <w:t>進行</w:t>
      </w:r>
      <w:r w:rsidRPr="00B0072A">
        <w:rPr>
          <w:rFonts w:ascii="Times New Roman" w:hAnsi="Times New Roman"/>
        </w:rPr>
        <w:t>互動</w:t>
      </w:r>
      <w:r w:rsidR="00241F00" w:rsidRPr="00B0072A">
        <w:rPr>
          <w:rFonts w:ascii="Times New Roman" w:hAnsi="Times New Roman"/>
        </w:rPr>
        <w:fldChar w:fldCharType="begin"/>
      </w:r>
      <w:r w:rsidR="00241F00" w:rsidRPr="00B0072A">
        <w:rPr>
          <w:rFonts w:ascii="Times New Roman" w:hAnsi="Times New Roman"/>
        </w:rPr>
        <w:instrText xml:space="preserve"> REF _Ref58684255 \r \h  \* MERGEFORMAT </w:instrText>
      </w:r>
      <w:r w:rsidR="00241F00" w:rsidRPr="00B0072A">
        <w:rPr>
          <w:rFonts w:ascii="Times New Roman" w:hAnsi="Times New Roman"/>
        </w:rPr>
      </w:r>
      <w:r w:rsidR="00241F00" w:rsidRPr="00B0072A">
        <w:rPr>
          <w:rFonts w:ascii="Times New Roman" w:hAnsi="Times New Roman"/>
        </w:rPr>
        <w:fldChar w:fldCharType="separate"/>
      </w:r>
      <w:r w:rsidR="00241F00" w:rsidRPr="00B0072A">
        <w:rPr>
          <w:rFonts w:ascii="Times New Roman" w:hAnsi="Times New Roman"/>
        </w:rPr>
        <w:t>[4]</w:t>
      </w:r>
      <w:r w:rsidR="00241F00" w:rsidRPr="00B0072A">
        <w:rPr>
          <w:rFonts w:ascii="Times New Roman" w:hAnsi="Times New Roman"/>
        </w:rPr>
        <w:fldChar w:fldCharType="end"/>
      </w:r>
      <w:r w:rsidR="00023E43" w:rsidRPr="00B0072A">
        <w:rPr>
          <w:rFonts w:ascii="Times New Roman" w:hAnsi="Times New Roman"/>
        </w:rPr>
        <w:t>，</w:t>
      </w:r>
      <w:r w:rsidR="00041C8A" w:rsidRPr="00B0072A">
        <w:rPr>
          <w:rFonts w:ascii="Times New Roman" w:hAnsi="Times New Roman"/>
        </w:rPr>
        <w:t>利用機器人監控長輩的影像及雙向對話</w:t>
      </w:r>
      <w:r w:rsidR="004100CE" w:rsidRPr="00B0072A">
        <w:rPr>
          <w:rFonts w:ascii="Times New Roman" w:hAnsi="Times New Roman"/>
        </w:rPr>
        <w:t>，</w:t>
      </w:r>
      <w:r w:rsidR="0002109A" w:rsidRPr="00B0072A">
        <w:rPr>
          <w:rFonts w:ascii="Times New Roman" w:hAnsi="Times New Roman"/>
        </w:rPr>
        <w:t>雖然</w:t>
      </w:r>
      <w:r w:rsidR="00B02B70" w:rsidRPr="00B0072A">
        <w:rPr>
          <w:rFonts w:ascii="Times New Roman" w:hAnsi="Times New Roman"/>
        </w:rPr>
        <w:t>能夠與機器人對話</w:t>
      </w:r>
      <w:r w:rsidR="00023E43" w:rsidRPr="00B0072A">
        <w:rPr>
          <w:rFonts w:ascii="Times New Roman" w:hAnsi="Times New Roman"/>
        </w:rPr>
        <w:t>多了一層趣味性</w:t>
      </w:r>
      <w:r w:rsidR="00B02B70" w:rsidRPr="00B0072A">
        <w:rPr>
          <w:rFonts w:ascii="Times New Roman" w:hAnsi="Times New Roman"/>
        </w:rPr>
        <w:t>，</w:t>
      </w:r>
      <w:r w:rsidR="00C0446F" w:rsidRPr="00B0072A">
        <w:rPr>
          <w:rFonts w:ascii="Times New Roman" w:hAnsi="Times New Roman"/>
        </w:rPr>
        <w:t>不過在照護方面還是較為缺乏的，除了只能看到影像、聊天</w:t>
      </w:r>
      <w:r w:rsidR="000B123F" w:rsidRPr="00B0072A">
        <w:rPr>
          <w:rFonts w:ascii="Times New Roman" w:hAnsi="Times New Roman"/>
        </w:rPr>
        <w:t>、拍照</w:t>
      </w:r>
      <w:r w:rsidR="00C0446F" w:rsidRPr="00B0072A">
        <w:rPr>
          <w:rFonts w:ascii="Times New Roman" w:hAnsi="Times New Roman"/>
        </w:rPr>
        <w:t>外，</w:t>
      </w:r>
      <w:r w:rsidR="000B123F" w:rsidRPr="00B0072A">
        <w:rPr>
          <w:rFonts w:ascii="Times New Roman" w:hAnsi="Times New Roman"/>
        </w:rPr>
        <w:t>已無</w:t>
      </w:r>
      <w:r w:rsidR="002B2997" w:rsidRPr="00B0072A">
        <w:rPr>
          <w:rFonts w:ascii="Times New Roman" w:hAnsi="Times New Roman"/>
        </w:rPr>
        <w:t>其他</w:t>
      </w:r>
      <w:r w:rsidR="000B123F" w:rsidRPr="00B0072A">
        <w:rPr>
          <w:rFonts w:ascii="Times New Roman" w:hAnsi="Times New Roman"/>
        </w:rPr>
        <w:t>有關於照護的功能了</w:t>
      </w:r>
      <w:r w:rsidR="008C1889" w:rsidRPr="00B0072A">
        <w:rPr>
          <w:rFonts w:ascii="Times New Roman" w:hAnsi="Times New Roman"/>
        </w:rPr>
        <w:t>。</w:t>
      </w:r>
    </w:p>
    <w:p w14:paraId="0E057251" w14:textId="49B6E3FC" w:rsidR="003E74C9" w:rsidRPr="00B0072A" w:rsidRDefault="005611C4" w:rsidP="003E74C9">
      <w:pPr>
        <w:keepNext/>
        <w:spacing w:after="40" w:line="360" w:lineRule="auto"/>
        <w:ind w:firstLine="560"/>
        <w:jc w:val="both"/>
        <w:rPr>
          <w:rFonts w:eastAsia="DFKai-SB"/>
        </w:rPr>
      </w:pPr>
      <w:r w:rsidRPr="00B0072A">
        <w:rPr>
          <w:rFonts w:eastAsia="DFKai-SB"/>
        </w:rPr>
        <w:t xml:space="preserve"> </w:t>
      </w:r>
      <w:r w:rsidR="00833800" w:rsidRPr="00B0072A">
        <w:rPr>
          <w:rFonts w:eastAsia="DFKai-SB"/>
          <w:noProof/>
        </w:rPr>
        <w:drawing>
          <wp:inline distT="0" distB="0" distL="0" distR="0" wp14:anchorId="4B249921" wp14:editId="0BEEA1F2">
            <wp:extent cx="1954060" cy="2617940"/>
            <wp:effectExtent l="0" t="0" r="190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979478" cy="2651993"/>
                    </a:xfrm>
                    <a:prstGeom prst="rect">
                      <a:avLst/>
                    </a:prstGeom>
                    <a:ln/>
                  </pic:spPr>
                </pic:pic>
              </a:graphicData>
            </a:graphic>
          </wp:inline>
        </w:drawing>
      </w:r>
      <w:r w:rsidR="00415E51" w:rsidRPr="00B0072A">
        <w:rPr>
          <w:rFonts w:eastAsia="DFKai-SB"/>
        </w:rPr>
        <w:t xml:space="preserve">                            </w:t>
      </w:r>
      <w:r w:rsidR="003E74C9" w:rsidRPr="00B0072A">
        <w:rPr>
          <w:rFonts w:eastAsia="DFKai-SB"/>
          <w:noProof/>
        </w:rPr>
        <w:drawing>
          <wp:inline distT="0" distB="0" distL="0" distR="0" wp14:anchorId="0B87232E" wp14:editId="088EDBE1">
            <wp:extent cx="1565754" cy="2579423"/>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0630" cy="2702774"/>
                    </a:xfrm>
                    <a:prstGeom prst="rect">
                      <a:avLst/>
                    </a:prstGeom>
                    <a:noFill/>
                    <a:ln>
                      <a:noFill/>
                    </a:ln>
                  </pic:spPr>
                </pic:pic>
              </a:graphicData>
            </a:graphic>
          </wp:inline>
        </w:drawing>
      </w:r>
    </w:p>
    <w:p w14:paraId="7FD82862" w14:textId="724ECEE6" w:rsidR="00D2501A" w:rsidRPr="00B0072A" w:rsidRDefault="003E74C9" w:rsidP="00D939A7">
      <w:pPr>
        <w:pStyle w:val="af7"/>
        <w:rPr>
          <w:rFonts w:eastAsia="DFKai-SB"/>
        </w:rPr>
      </w:pPr>
      <w:r w:rsidRPr="00B0072A">
        <w:rPr>
          <w:rFonts w:eastAsia="DFKai-SB"/>
        </w:rPr>
        <w:tab/>
      </w:r>
      <w:bookmarkStart w:id="3" w:name="_Ref60404552"/>
      <w:r w:rsidR="00147ABF" w:rsidRPr="00B0072A">
        <w:rPr>
          <w:rFonts w:eastAsia="DFKai-SB"/>
        </w:rPr>
        <w:t>圖</w:t>
      </w:r>
      <w:r w:rsidR="00147ABF" w:rsidRPr="00B0072A">
        <w:rPr>
          <w:rFonts w:eastAsia="DFKai-SB"/>
        </w:rPr>
        <w:t xml:space="preserve"> </w:t>
      </w:r>
      <w:r w:rsidR="00147ABF" w:rsidRPr="00B0072A">
        <w:rPr>
          <w:rFonts w:eastAsia="DFKai-SB"/>
        </w:rPr>
        <w:fldChar w:fldCharType="begin"/>
      </w:r>
      <w:r w:rsidR="00147ABF" w:rsidRPr="00B0072A">
        <w:rPr>
          <w:rFonts w:eastAsia="DFKai-SB"/>
        </w:rPr>
        <w:instrText xml:space="preserve"> SEQ </w:instrText>
      </w:r>
      <w:r w:rsidR="00147ABF" w:rsidRPr="00B0072A">
        <w:rPr>
          <w:rFonts w:eastAsia="DFKai-SB"/>
        </w:rPr>
        <w:instrText>圖</w:instrText>
      </w:r>
      <w:r w:rsidR="00147ABF" w:rsidRPr="00B0072A">
        <w:rPr>
          <w:rFonts w:eastAsia="DFKai-SB"/>
        </w:rPr>
        <w:instrText xml:space="preserve"> \* ARABIC </w:instrText>
      </w:r>
      <w:r w:rsidR="00147ABF" w:rsidRPr="00B0072A">
        <w:rPr>
          <w:rFonts w:eastAsia="DFKai-SB"/>
        </w:rPr>
        <w:fldChar w:fldCharType="separate"/>
      </w:r>
      <w:r w:rsidR="007B3951" w:rsidRPr="00B0072A">
        <w:rPr>
          <w:rFonts w:eastAsia="DFKai-SB"/>
          <w:noProof/>
        </w:rPr>
        <w:t>1</w:t>
      </w:r>
      <w:r w:rsidR="00147ABF" w:rsidRPr="00B0072A">
        <w:rPr>
          <w:rFonts w:eastAsia="DFKai-SB"/>
        </w:rPr>
        <w:fldChar w:fldCharType="end"/>
      </w:r>
      <w:r w:rsidR="00147ABF" w:rsidRPr="00B0072A">
        <w:rPr>
          <w:rFonts w:eastAsia="DFKai-SB"/>
        </w:rPr>
        <w:t>：</w:t>
      </w:r>
      <w:r w:rsidR="00147ABF" w:rsidRPr="00B0072A">
        <w:rPr>
          <w:rFonts w:eastAsia="DFKai-SB"/>
        </w:rPr>
        <w:t>Pepper</w:t>
      </w:r>
      <w:r w:rsidR="00147ABF" w:rsidRPr="00B0072A">
        <w:rPr>
          <w:rFonts w:eastAsia="DFKai-SB"/>
        </w:rPr>
        <w:t>陪伴型機器人</w:t>
      </w:r>
      <w:bookmarkEnd w:id="3"/>
      <w:r w:rsidRPr="00B0072A">
        <w:rPr>
          <w:rFonts w:eastAsia="DFKai-SB"/>
        </w:rPr>
        <w:tab/>
      </w:r>
      <w:r w:rsidRPr="00B0072A">
        <w:rPr>
          <w:rFonts w:eastAsia="DFKai-SB"/>
        </w:rPr>
        <w:tab/>
      </w:r>
      <w:r w:rsidR="00415E51" w:rsidRPr="00B0072A">
        <w:rPr>
          <w:rFonts w:eastAsia="DFKai-SB"/>
        </w:rPr>
        <w:tab/>
      </w:r>
      <w:bookmarkStart w:id="4" w:name="_Ref60404638"/>
      <w:r w:rsidRPr="00B0072A">
        <w:rPr>
          <w:rFonts w:eastAsia="DFKai-SB"/>
        </w:rPr>
        <w:t>圖</w:t>
      </w:r>
      <w:r w:rsidRPr="00B0072A">
        <w:rPr>
          <w:rFonts w:eastAsia="DFKai-SB"/>
        </w:rPr>
        <w:t xml:space="preserve"> </w:t>
      </w:r>
      <w:r w:rsidRPr="00B0072A">
        <w:rPr>
          <w:rFonts w:eastAsia="DFKai-SB"/>
        </w:rPr>
        <w:fldChar w:fldCharType="begin"/>
      </w:r>
      <w:r w:rsidRPr="00B0072A">
        <w:rPr>
          <w:rFonts w:eastAsia="DFKai-SB"/>
        </w:rPr>
        <w:instrText xml:space="preserve"> SEQ </w:instrText>
      </w:r>
      <w:r w:rsidRPr="00B0072A">
        <w:rPr>
          <w:rFonts w:eastAsia="DFKai-SB"/>
        </w:rPr>
        <w:instrText>圖</w:instrText>
      </w:r>
      <w:r w:rsidRPr="00B0072A">
        <w:rPr>
          <w:rFonts w:eastAsia="DFKai-SB"/>
        </w:rPr>
        <w:instrText xml:space="preserve"> \* ARABIC </w:instrText>
      </w:r>
      <w:r w:rsidRPr="00B0072A">
        <w:rPr>
          <w:rFonts w:eastAsia="DFKai-SB"/>
        </w:rPr>
        <w:fldChar w:fldCharType="separate"/>
      </w:r>
      <w:r w:rsidR="007B3951" w:rsidRPr="00B0072A">
        <w:rPr>
          <w:rFonts w:eastAsia="DFKai-SB"/>
          <w:noProof/>
        </w:rPr>
        <w:t>2</w:t>
      </w:r>
      <w:r w:rsidRPr="00B0072A">
        <w:rPr>
          <w:rFonts w:eastAsia="DFKai-SB"/>
        </w:rPr>
        <w:fldChar w:fldCharType="end"/>
      </w:r>
      <w:r w:rsidRPr="00B0072A">
        <w:rPr>
          <w:rFonts w:eastAsia="DFKai-SB"/>
        </w:rPr>
        <w:t>：</w:t>
      </w:r>
      <w:proofErr w:type="spellStart"/>
      <w:r w:rsidRPr="00B0072A">
        <w:rPr>
          <w:rFonts w:eastAsia="DFKai-SB"/>
        </w:rPr>
        <w:t>Shinbobo</w:t>
      </w:r>
      <w:proofErr w:type="spellEnd"/>
      <w:r w:rsidRPr="00B0072A">
        <w:rPr>
          <w:rFonts w:eastAsia="DFKai-SB"/>
        </w:rPr>
        <w:t>居家陪伴機器人</w:t>
      </w:r>
      <w:bookmarkEnd w:id="4"/>
    </w:p>
    <w:p w14:paraId="0FF19E80" w14:textId="435A5A2F" w:rsidR="005422BB" w:rsidRPr="00B0072A" w:rsidRDefault="00833800" w:rsidP="00C10413">
      <w:pPr>
        <w:pStyle w:val="1-1"/>
        <w:rPr>
          <w:rFonts w:ascii="Times New Roman" w:hAnsi="Times New Roman"/>
        </w:rPr>
      </w:pPr>
      <w:r w:rsidRPr="00B0072A">
        <w:rPr>
          <w:rFonts w:ascii="Times New Roman" w:hAnsi="Times New Roman"/>
        </w:rPr>
        <w:t>而這一系列的應用於現實生活的機器人中</w:t>
      </w:r>
      <w:r w:rsidR="008C1889" w:rsidRPr="00B0072A">
        <w:rPr>
          <w:rFonts w:ascii="Times New Roman" w:hAnsi="Times New Roman"/>
        </w:rPr>
        <w:t>，</w:t>
      </w:r>
      <w:r w:rsidRPr="00B0072A">
        <w:rPr>
          <w:rFonts w:ascii="Times New Roman" w:hAnsi="Times New Roman"/>
        </w:rPr>
        <w:t>與</w:t>
      </w:r>
      <w:r w:rsidR="0094029D" w:rsidRPr="00B0072A">
        <w:rPr>
          <w:rFonts w:ascii="Times New Roman" w:hAnsi="Times New Roman"/>
        </w:rPr>
        <w:t>本計畫</w:t>
      </w:r>
      <w:r w:rsidRPr="00B0072A">
        <w:rPr>
          <w:rFonts w:ascii="Times New Roman" w:hAnsi="Times New Roman"/>
        </w:rPr>
        <w:t>最為相似的有由成功大</w:t>
      </w:r>
      <w:r w:rsidR="00CD39F2" w:rsidRPr="00B0072A">
        <w:rPr>
          <w:rFonts w:ascii="Times New Roman" w:hAnsi="Times New Roman"/>
        </w:rPr>
        <w:br w:type="page"/>
      </w:r>
    </w:p>
    <w:p w14:paraId="2A6D1328" w14:textId="28B00A21" w:rsidR="00D2501A" w:rsidRPr="00272599" w:rsidRDefault="00833800" w:rsidP="00272599">
      <w:pPr>
        <w:pStyle w:val="1-1"/>
        <w:ind w:firstLineChars="0" w:firstLine="0"/>
        <w:rPr>
          <w:rFonts w:ascii="Times New Roman" w:hAnsi="Times New Roman"/>
          <w:rPrChange w:id="5" w:author="shtseng" w:date="2021-02-10T13:22:00Z">
            <w:rPr>
              <w:rStyle w:val="1-2"/>
              <w:rFonts w:ascii="Times New Roman" w:hAnsi="Times New Roman"/>
            </w:rPr>
          </w:rPrChange>
        </w:rPr>
      </w:pPr>
      <w:r w:rsidRPr="00B0072A">
        <w:rPr>
          <w:rFonts w:ascii="Times New Roman" w:hAnsi="Times New Roman"/>
        </w:rPr>
        <w:t>學所開發的居家照護機器人</w:t>
      </w:r>
      <w:r w:rsidR="005E0568" w:rsidRPr="00B0072A">
        <w:rPr>
          <w:rFonts w:ascii="Times New Roman" w:hAnsi="Times New Roman"/>
        </w:rPr>
        <w:fldChar w:fldCharType="begin"/>
      </w:r>
      <w:r w:rsidR="005E0568" w:rsidRPr="00B0072A">
        <w:rPr>
          <w:rFonts w:ascii="Times New Roman" w:hAnsi="Times New Roman"/>
        </w:rPr>
        <w:instrText xml:space="preserve"> REF _Ref58684317 \r \h </w:instrText>
      </w:r>
      <w:r w:rsidR="00B0072A" w:rsidRPr="00B0072A">
        <w:rPr>
          <w:rFonts w:ascii="Times New Roman" w:hAnsi="Times New Roman"/>
        </w:rPr>
        <w:instrText xml:space="preserve"> \* MERGEFORMAT </w:instrText>
      </w:r>
      <w:r w:rsidR="005E0568" w:rsidRPr="00B0072A">
        <w:rPr>
          <w:rFonts w:ascii="Times New Roman" w:hAnsi="Times New Roman"/>
        </w:rPr>
      </w:r>
      <w:r w:rsidR="005E0568" w:rsidRPr="00B0072A">
        <w:rPr>
          <w:rFonts w:ascii="Times New Roman" w:hAnsi="Times New Roman"/>
        </w:rPr>
        <w:fldChar w:fldCharType="separate"/>
      </w:r>
      <w:r w:rsidR="005E0568" w:rsidRPr="00B0072A">
        <w:rPr>
          <w:rFonts w:ascii="Times New Roman" w:hAnsi="Times New Roman"/>
        </w:rPr>
        <w:t>[6]</w:t>
      </w:r>
      <w:r w:rsidR="005E0568" w:rsidRPr="00B0072A">
        <w:rPr>
          <w:rFonts w:ascii="Times New Roman" w:hAnsi="Times New Roman"/>
        </w:rPr>
        <w:fldChar w:fldCharType="end"/>
      </w:r>
      <w:r w:rsidR="000A1CC7" w:rsidRPr="00B0072A">
        <w:rPr>
          <w:rFonts w:ascii="Times New Roman" w:hAnsi="Times New Roman"/>
        </w:rPr>
        <w:t>，</w:t>
      </w:r>
      <w:r w:rsidRPr="00B0072A">
        <w:rPr>
          <w:rFonts w:ascii="Times New Roman" w:hAnsi="Times New Roman"/>
        </w:rPr>
        <w:t>在主要的功能上</w:t>
      </w:r>
      <w:r w:rsidR="001661A8" w:rsidRPr="00B0072A">
        <w:rPr>
          <w:rFonts w:ascii="Times New Roman" w:hAnsi="Times New Roman"/>
        </w:rPr>
        <w:t>，</w:t>
      </w:r>
      <w:r w:rsidRPr="00B0072A">
        <w:rPr>
          <w:rFonts w:ascii="Times New Roman" w:hAnsi="Times New Roman"/>
        </w:rPr>
        <w:t>居家照護機器人是以</w:t>
      </w:r>
      <w:proofErr w:type="spellStart"/>
      <w:r w:rsidRPr="00B0072A">
        <w:rPr>
          <w:rFonts w:ascii="Times New Roman" w:hAnsi="Times New Roman"/>
        </w:rPr>
        <w:t>Zenbo</w:t>
      </w:r>
      <w:proofErr w:type="spellEnd"/>
      <w:r w:rsidRPr="00B0072A">
        <w:rPr>
          <w:rFonts w:ascii="Times New Roman" w:hAnsi="Times New Roman"/>
        </w:rPr>
        <w:t>機器人以陪伴的方式來記錄長者每日量測的血壓與血糖數據</w:t>
      </w:r>
      <w:r w:rsidR="001661A8" w:rsidRPr="00B0072A">
        <w:rPr>
          <w:rFonts w:ascii="Times New Roman" w:hAnsi="Times New Roman"/>
        </w:rPr>
        <w:t>，</w:t>
      </w:r>
      <w:r w:rsidRPr="00B0072A">
        <w:rPr>
          <w:rFonts w:ascii="Times New Roman" w:hAnsi="Times New Roman"/>
        </w:rPr>
        <w:t>提醒幾點吃藥</w:t>
      </w:r>
      <w:r w:rsidR="001661A8" w:rsidRPr="00B0072A">
        <w:rPr>
          <w:rFonts w:ascii="Times New Roman" w:hAnsi="Times New Roman"/>
        </w:rPr>
        <w:t>，</w:t>
      </w:r>
      <w:r w:rsidRPr="00B0072A">
        <w:rPr>
          <w:rFonts w:ascii="Times New Roman" w:hAnsi="Times New Roman"/>
        </w:rPr>
        <w:t>並主動提供所需的衛教知識</w:t>
      </w:r>
      <w:r w:rsidR="001661A8" w:rsidRPr="00B0072A">
        <w:rPr>
          <w:rFonts w:ascii="Times New Roman" w:hAnsi="Times New Roman"/>
        </w:rPr>
        <w:t>，</w:t>
      </w:r>
      <w:r w:rsidRPr="00B0072A">
        <w:rPr>
          <w:rFonts w:ascii="Times New Roman" w:hAnsi="Times New Roman"/>
        </w:rPr>
        <w:t>此系統在量測血壓</w:t>
      </w:r>
      <w:r w:rsidR="001661A8" w:rsidRPr="00B0072A">
        <w:rPr>
          <w:rFonts w:ascii="Times New Roman" w:hAnsi="Times New Roman"/>
        </w:rPr>
        <w:t>、</w:t>
      </w:r>
      <w:r w:rsidRPr="00B0072A">
        <w:rPr>
          <w:rFonts w:ascii="Times New Roman" w:hAnsi="Times New Roman"/>
        </w:rPr>
        <w:t>血糖後</w:t>
      </w:r>
      <w:r w:rsidR="001661A8" w:rsidRPr="00B0072A">
        <w:rPr>
          <w:rFonts w:ascii="Times New Roman" w:hAnsi="Times New Roman"/>
        </w:rPr>
        <w:t>，</w:t>
      </w:r>
      <w:r w:rsidRPr="00B0072A">
        <w:rPr>
          <w:rFonts w:ascii="Times New Roman" w:hAnsi="Times New Roman"/>
        </w:rPr>
        <w:t>沒辦法馬上給予相關建議</w:t>
      </w:r>
      <w:r w:rsidR="001661A8" w:rsidRPr="00B0072A">
        <w:rPr>
          <w:rFonts w:ascii="Times New Roman" w:hAnsi="Times New Roman"/>
        </w:rPr>
        <w:t>，</w:t>
      </w:r>
      <w:r w:rsidRPr="00B0072A">
        <w:rPr>
          <w:rFonts w:ascii="Times New Roman" w:hAnsi="Times New Roman"/>
        </w:rPr>
        <w:t>對於所量測血壓</w:t>
      </w:r>
      <w:r w:rsidR="001661A8" w:rsidRPr="00B0072A">
        <w:rPr>
          <w:rFonts w:ascii="Times New Roman" w:hAnsi="Times New Roman"/>
        </w:rPr>
        <w:t>、</w:t>
      </w:r>
      <w:r w:rsidRPr="00B0072A">
        <w:rPr>
          <w:rFonts w:ascii="Times New Roman" w:hAnsi="Times New Roman"/>
        </w:rPr>
        <w:t>血糖數據</w:t>
      </w:r>
      <w:r w:rsidR="001661A8" w:rsidRPr="00B0072A">
        <w:rPr>
          <w:rFonts w:ascii="Times New Roman" w:hAnsi="Times New Roman"/>
        </w:rPr>
        <w:t>，</w:t>
      </w:r>
      <w:r w:rsidRPr="00B0072A">
        <w:rPr>
          <w:rFonts w:ascii="Times New Roman" w:hAnsi="Times New Roman"/>
        </w:rPr>
        <w:t>還必須等到下一次回診</w:t>
      </w:r>
      <w:r w:rsidR="001661A8" w:rsidRPr="00B0072A">
        <w:rPr>
          <w:rFonts w:ascii="Times New Roman" w:hAnsi="Times New Roman"/>
        </w:rPr>
        <w:t>，</w:t>
      </w:r>
      <w:r w:rsidRPr="00B0072A">
        <w:rPr>
          <w:rFonts w:ascii="Times New Roman" w:hAnsi="Times New Roman"/>
        </w:rPr>
        <w:t>醫生主動查看才能夠達到照護效果</w:t>
      </w:r>
      <w:r w:rsidR="001661A8" w:rsidRPr="00B0072A">
        <w:rPr>
          <w:rFonts w:ascii="Times New Roman" w:hAnsi="Times New Roman"/>
        </w:rPr>
        <w:t>，</w:t>
      </w:r>
      <w:r w:rsidRPr="00B0072A">
        <w:rPr>
          <w:rFonts w:ascii="Times New Roman" w:hAnsi="Times New Roman"/>
        </w:rPr>
        <w:t>故無法做到</w:t>
      </w:r>
      <w:r w:rsidR="008C1889" w:rsidRPr="00B0072A">
        <w:rPr>
          <w:rFonts w:ascii="Times New Roman" w:hAnsi="Times New Roman"/>
        </w:rPr>
        <w:t>即時</w:t>
      </w:r>
      <w:r w:rsidRPr="00B0072A">
        <w:rPr>
          <w:rFonts w:ascii="Times New Roman" w:hAnsi="Times New Roman"/>
        </w:rPr>
        <w:t>監控</w:t>
      </w:r>
      <w:r w:rsidR="008C1889" w:rsidRPr="00B0072A">
        <w:rPr>
          <w:rFonts w:ascii="Times New Roman" w:hAnsi="Times New Roman"/>
        </w:rPr>
        <w:t>的功能</w:t>
      </w:r>
      <w:r w:rsidR="0094029D" w:rsidRPr="00B0072A">
        <w:rPr>
          <w:rFonts w:ascii="Times New Roman" w:hAnsi="Times New Roman"/>
        </w:rPr>
        <w:t>。若</w:t>
      </w:r>
      <w:r w:rsidRPr="00B0072A">
        <w:rPr>
          <w:rFonts w:ascii="Times New Roman" w:hAnsi="Times New Roman"/>
        </w:rPr>
        <w:t>一旦數值出現異常後</w:t>
      </w:r>
      <w:r w:rsidR="001661A8" w:rsidRPr="00B0072A">
        <w:rPr>
          <w:rFonts w:ascii="Times New Roman" w:hAnsi="Times New Roman"/>
        </w:rPr>
        <w:t>，</w:t>
      </w:r>
      <w:r w:rsidR="000A1CC7" w:rsidRPr="00B0072A">
        <w:rPr>
          <w:rFonts w:ascii="Times New Roman" w:hAnsi="Times New Roman"/>
        </w:rPr>
        <w:t>能夠</w:t>
      </w:r>
      <w:r w:rsidRPr="00B0072A">
        <w:rPr>
          <w:rFonts w:ascii="Times New Roman" w:hAnsi="Times New Roman"/>
        </w:rPr>
        <w:t>馬上</w:t>
      </w:r>
      <w:r w:rsidR="000A1CC7" w:rsidRPr="00B0072A">
        <w:rPr>
          <w:rFonts w:ascii="Times New Roman" w:hAnsi="Times New Roman"/>
        </w:rPr>
        <w:t>通知親人需注意長者近來狀況，藉此達</w:t>
      </w:r>
      <w:r w:rsidRPr="00B0072A">
        <w:rPr>
          <w:rFonts w:ascii="Times New Roman" w:hAnsi="Times New Roman"/>
        </w:rPr>
        <w:t>到防範疾病的效果</w:t>
      </w:r>
      <w:r w:rsidR="000A1CC7" w:rsidRPr="00B0072A">
        <w:rPr>
          <w:rFonts w:ascii="Times New Roman" w:hAnsi="Times New Roman"/>
        </w:rPr>
        <w:t>，</w:t>
      </w:r>
      <w:r w:rsidRPr="00B0072A">
        <w:rPr>
          <w:rFonts w:ascii="Times New Roman" w:hAnsi="Times New Roman"/>
        </w:rPr>
        <w:t>許多時候</w:t>
      </w:r>
      <w:r w:rsidR="001661A8" w:rsidRPr="00B0072A">
        <w:rPr>
          <w:rFonts w:ascii="Times New Roman" w:hAnsi="Times New Roman"/>
        </w:rPr>
        <w:t>，</w:t>
      </w:r>
      <w:r w:rsidRPr="00B0072A">
        <w:rPr>
          <w:rFonts w:ascii="Times New Roman" w:hAnsi="Times New Roman"/>
        </w:rPr>
        <w:t>長者對於所量測出來的血壓</w:t>
      </w:r>
      <w:r w:rsidR="001661A8" w:rsidRPr="00B0072A">
        <w:rPr>
          <w:rFonts w:ascii="Times New Roman" w:hAnsi="Times New Roman"/>
        </w:rPr>
        <w:t>、</w:t>
      </w:r>
      <w:r w:rsidRPr="00B0072A">
        <w:rPr>
          <w:rFonts w:ascii="Times New Roman" w:hAnsi="Times New Roman"/>
        </w:rPr>
        <w:t>血糖上</w:t>
      </w:r>
      <w:r w:rsidR="001661A8" w:rsidRPr="00B0072A">
        <w:rPr>
          <w:rFonts w:ascii="Times New Roman" w:hAnsi="Times New Roman"/>
        </w:rPr>
        <w:t>，</w:t>
      </w:r>
      <w:r w:rsidRPr="00B0072A">
        <w:rPr>
          <w:rFonts w:ascii="Times New Roman" w:hAnsi="Times New Roman"/>
        </w:rPr>
        <w:t>並沒有相關的醫學背景及概念</w:t>
      </w:r>
      <w:r w:rsidR="001661A8" w:rsidRPr="00B0072A">
        <w:rPr>
          <w:rFonts w:ascii="Times New Roman" w:hAnsi="Times New Roman"/>
        </w:rPr>
        <w:t>，</w:t>
      </w:r>
      <w:r w:rsidRPr="00B0072A">
        <w:rPr>
          <w:rFonts w:ascii="Times New Roman" w:hAnsi="Times New Roman"/>
        </w:rPr>
        <w:t>故無從得知目前自身的狀態是否良好</w:t>
      </w:r>
      <w:r w:rsidR="001661A8" w:rsidRPr="00B0072A">
        <w:rPr>
          <w:rFonts w:ascii="Times New Roman" w:hAnsi="Times New Roman"/>
        </w:rPr>
        <w:t>，</w:t>
      </w:r>
      <w:r w:rsidRPr="00B0072A">
        <w:rPr>
          <w:rFonts w:ascii="Times New Roman" w:hAnsi="Times New Roman"/>
        </w:rPr>
        <w:t>在實際應用上</w:t>
      </w:r>
      <w:r w:rsidR="001661A8" w:rsidRPr="00B0072A">
        <w:rPr>
          <w:rFonts w:ascii="Times New Roman" w:hAnsi="Times New Roman"/>
        </w:rPr>
        <w:t>，</w:t>
      </w:r>
      <w:r w:rsidRPr="00B0072A">
        <w:rPr>
          <w:rFonts w:ascii="Times New Roman" w:hAnsi="Times New Roman"/>
        </w:rPr>
        <w:t>雖然已有量測到血壓了</w:t>
      </w:r>
      <w:r w:rsidR="001661A8" w:rsidRPr="00B0072A">
        <w:rPr>
          <w:rFonts w:ascii="Times New Roman" w:hAnsi="Times New Roman"/>
        </w:rPr>
        <w:t>，</w:t>
      </w:r>
      <w:r w:rsidRPr="00B0072A">
        <w:rPr>
          <w:rFonts w:ascii="Times New Roman" w:hAnsi="Times New Roman"/>
        </w:rPr>
        <w:t>但也因無法迅速的分析而導致可能拖延到了疾病根治的黃金時間</w:t>
      </w:r>
      <w:r w:rsidR="001661A8" w:rsidRPr="00B0072A">
        <w:rPr>
          <w:rFonts w:ascii="Times New Roman" w:hAnsi="Times New Roman"/>
        </w:rPr>
        <w:t>。</w:t>
      </w:r>
      <w:r w:rsidRPr="00B0072A">
        <w:rPr>
          <w:rFonts w:ascii="Times New Roman" w:hAnsi="Times New Roman"/>
        </w:rPr>
        <w:t>有鑑於此</w:t>
      </w:r>
      <w:r w:rsidR="001661A8" w:rsidRPr="00B0072A">
        <w:rPr>
          <w:rFonts w:ascii="Times New Roman" w:hAnsi="Times New Roman"/>
        </w:rPr>
        <w:t>，</w:t>
      </w:r>
      <w:r w:rsidRPr="00B0072A">
        <w:rPr>
          <w:rFonts w:ascii="Times New Roman" w:hAnsi="Times New Roman"/>
        </w:rPr>
        <w:t>本計畫將開發之機器人將整合並改善上述的優缺點</w:t>
      </w:r>
      <w:r w:rsidR="001661A8" w:rsidRPr="00B0072A">
        <w:rPr>
          <w:rFonts w:ascii="Times New Roman" w:hAnsi="Times New Roman"/>
        </w:rPr>
        <w:t>，</w:t>
      </w:r>
      <w:r w:rsidRPr="00B0072A">
        <w:rPr>
          <w:rFonts w:ascii="Times New Roman" w:hAnsi="Times New Roman"/>
        </w:rPr>
        <w:t>以更為精確的方式分析三項</w:t>
      </w:r>
      <w:r w:rsidR="00FA5FEE">
        <w:rPr>
          <w:rFonts w:ascii="Times New Roman" w:hAnsi="Times New Roman" w:hint="eastAsia"/>
        </w:rPr>
        <w:t>生理</w:t>
      </w:r>
      <w:r w:rsidRPr="00B0072A">
        <w:rPr>
          <w:rFonts w:ascii="Times New Roman" w:hAnsi="Times New Roman"/>
        </w:rPr>
        <w:t>指標（體溫</w:t>
      </w:r>
      <w:r w:rsidR="001661A8" w:rsidRPr="00B0072A">
        <w:rPr>
          <w:rFonts w:ascii="Times New Roman" w:hAnsi="Times New Roman"/>
        </w:rPr>
        <w:t>、</w:t>
      </w:r>
      <w:r w:rsidRPr="00B0072A">
        <w:rPr>
          <w:rFonts w:ascii="Times New Roman" w:hAnsi="Times New Roman"/>
        </w:rPr>
        <w:t>血壓</w:t>
      </w:r>
      <w:r w:rsidR="001661A8" w:rsidRPr="00B0072A">
        <w:rPr>
          <w:rFonts w:ascii="Times New Roman" w:hAnsi="Times New Roman"/>
        </w:rPr>
        <w:t>、</w:t>
      </w:r>
      <w:r w:rsidRPr="00B0072A">
        <w:rPr>
          <w:rFonts w:ascii="Times New Roman" w:hAnsi="Times New Roman"/>
        </w:rPr>
        <w:t>體重）後</w:t>
      </w:r>
      <w:r w:rsidR="001661A8" w:rsidRPr="00B0072A">
        <w:rPr>
          <w:rFonts w:ascii="Times New Roman" w:hAnsi="Times New Roman"/>
        </w:rPr>
        <w:t>，</w:t>
      </w:r>
      <w:r w:rsidRPr="00B0072A">
        <w:rPr>
          <w:rFonts w:ascii="Times New Roman" w:hAnsi="Times New Roman"/>
        </w:rPr>
        <w:t>給予相對應的建議</w:t>
      </w:r>
      <w:r w:rsidR="001661A8" w:rsidRPr="00B0072A">
        <w:rPr>
          <w:rFonts w:ascii="Times New Roman" w:hAnsi="Times New Roman"/>
        </w:rPr>
        <w:t>，</w:t>
      </w:r>
      <w:r w:rsidRPr="00B0072A">
        <w:rPr>
          <w:rFonts w:ascii="Times New Roman" w:hAnsi="Times New Roman"/>
        </w:rPr>
        <w:t>在</w:t>
      </w:r>
      <w:r w:rsidR="00FA5FEE">
        <w:rPr>
          <w:rFonts w:ascii="Times New Roman" w:hAnsi="Times New Roman" w:hint="eastAsia"/>
        </w:rPr>
        <w:t>生理</w:t>
      </w:r>
      <w:r w:rsidRPr="00B0072A">
        <w:rPr>
          <w:rFonts w:ascii="Times New Roman" w:hAnsi="Times New Roman"/>
        </w:rPr>
        <w:t>指標中一</w:t>
      </w:r>
      <w:r w:rsidRPr="00B0072A">
        <w:rPr>
          <w:rStyle w:val="1-2"/>
          <w:rFonts w:ascii="Times New Roman" w:hAnsi="Times New Roman"/>
          <w:bCs/>
        </w:rPr>
        <w:t>旦</w:t>
      </w:r>
      <w:r w:rsidR="000A1CC7" w:rsidRPr="00B0072A">
        <w:rPr>
          <w:rStyle w:val="1-2"/>
          <w:rFonts w:ascii="Times New Roman" w:hAnsi="Times New Roman"/>
          <w:bCs/>
        </w:rPr>
        <w:t>長時間</w:t>
      </w:r>
      <w:r w:rsidRPr="00B0072A">
        <w:rPr>
          <w:rStyle w:val="1-2"/>
          <w:rFonts w:ascii="Times New Roman" w:hAnsi="Times New Roman"/>
          <w:bCs/>
        </w:rPr>
        <w:t>出現異常數值</w:t>
      </w:r>
      <w:r w:rsidRPr="00B0072A">
        <w:rPr>
          <w:rStyle w:val="1-2"/>
          <w:rFonts w:ascii="Times New Roman" w:hAnsi="Times New Roman"/>
          <w:bCs/>
        </w:rPr>
        <w:t>,</w:t>
      </w:r>
      <w:r w:rsidRPr="00B0072A">
        <w:rPr>
          <w:rStyle w:val="1-2"/>
          <w:rFonts w:ascii="Times New Roman" w:hAnsi="Times New Roman"/>
          <w:bCs/>
        </w:rPr>
        <w:t>能夠請長者儘速就醫</w:t>
      </w:r>
      <w:r w:rsidRPr="00B0072A">
        <w:rPr>
          <w:rStyle w:val="1-2"/>
          <w:rFonts w:ascii="Times New Roman" w:hAnsi="Times New Roman"/>
          <w:bCs/>
        </w:rPr>
        <w:t>,</w:t>
      </w:r>
      <w:r w:rsidRPr="00B0072A">
        <w:rPr>
          <w:rStyle w:val="1-2"/>
          <w:rFonts w:ascii="Times New Roman" w:hAnsi="Times New Roman"/>
          <w:bCs/>
        </w:rPr>
        <w:t>確保長者在第一時間能得到妥善的醫療照護</w:t>
      </w:r>
      <w:r w:rsidRPr="00B0072A">
        <w:rPr>
          <w:rStyle w:val="1-2"/>
          <w:rFonts w:ascii="Times New Roman" w:hAnsi="Times New Roman"/>
          <w:bCs/>
        </w:rPr>
        <w:t>.</w:t>
      </w:r>
    </w:p>
    <w:p w14:paraId="0843089B" w14:textId="77777777" w:rsidR="00D2501A" w:rsidRPr="001E6792" w:rsidRDefault="003452AC" w:rsidP="005E0568">
      <w:pPr>
        <w:pStyle w:val="3-"/>
        <w:rPr>
          <w:del w:id="6" w:author="shtseng" w:date="2021-02-10T13:22:00Z"/>
          <w:b/>
          <w:bCs w:val="0"/>
          <w:sz w:val="28"/>
          <w:szCs w:val="28"/>
        </w:rPr>
      </w:pPr>
      <w:del w:id="7" w:author="shtseng" w:date="2021-02-10T13:22:00Z">
        <w:r w:rsidRPr="001E6792">
          <w:rPr>
            <w:b/>
            <w:bCs w:val="0"/>
            <w:sz w:val="28"/>
            <w:szCs w:val="28"/>
          </w:rPr>
          <w:delText xml:space="preserve"> </w:delText>
        </w:r>
        <w:bookmarkStart w:id="8" w:name="_Toc62488167"/>
        <w:r w:rsidR="00833800" w:rsidRPr="001E6792">
          <w:rPr>
            <w:b/>
            <w:bCs w:val="0"/>
            <w:sz w:val="28"/>
            <w:szCs w:val="28"/>
          </w:rPr>
          <w:delText>Zenbo Junior</w:delText>
        </w:r>
        <w:r w:rsidR="00833800" w:rsidRPr="001E6792">
          <w:rPr>
            <w:b/>
            <w:bCs w:val="0"/>
            <w:sz w:val="28"/>
            <w:szCs w:val="28"/>
          </w:rPr>
          <w:delText>功能</w:delText>
        </w:r>
        <w:bookmarkEnd w:id="8"/>
      </w:del>
    </w:p>
    <w:p w14:paraId="0EADD231" w14:textId="77777777" w:rsidR="00EE182F" w:rsidRPr="00AD388D" w:rsidRDefault="00EE182F" w:rsidP="00AD388D">
      <w:pPr>
        <w:pStyle w:val="1-1"/>
        <w:rPr>
          <w:del w:id="9" w:author="shtseng" w:date="2021-02-10T13:22:00Z"/>
          <w:rFonts w:ascii="Times New Roman" w:hAnsi="Times New Roman"/>
        </w:rPr>
      </w:pPr>
      <w:del w:id="10" w:author="shtseng" w:date="2021-02-10T13:22:00Z">
        <w:r w:rsidRPr="00B0072A">
          <w:rPr>
            <w:rFonts w:ascii="Times New Roman" w:hAnsi="Times New Roman"/>
          </w:rPr>
          <w:delText>華碩新推出專為顛覆應用、翻轉教育的商務機器人。它是一個智慧具</w:delText>
        </w:r>
        <w:r w:rsidR="000A1CC7" w:rsidRPr="00B0072A">
          <w:rPr>
            <w:rFonts w:ascii="Times New Roman" w:hAnsi="Times New Roman"/>
          </w:rPr>
          <w:delText>有</w:delText>
        </w:r>
        <w:r w:rsidRPr="00B0072A">
          <w:rPr>
            <w:rFonts w:ascii="Times New Roman" w:hAnsi="Times New Roman"/>
          </w:rPr>
          <w:delText>可培養人工智慧能力。透過開發平台，以創建不同領域的應用。</w:delText>
        </w:r>
        <w:r w:rsidRPr="00B0072A">
          <w:rPr>
            <w:rFonts w:ascii="Times New Roman" w:hAnsi="Times New Roman"/>
          </w:rPr>
          <w:delText>Zenbo Junior</w:delText>
        </w:r>
        <w:r w:rsidR="00F53703" w:rsidRPr="00B0072A">
          <w:rPr>
            <w:rFonts w:ascii="Times New Roman" w:hAnsi="Times New Roman"/>
          </w:rPr>
          <w:fldChar w:fldCharType="begin"/>
        </w:r>
        <w:r w:rsidR="00F53703" w:rsidRPr="00B0072A">
          <w:rPr>
            <w:rFonts w:ascii="Times New Roman" w:hAnsi="Times New Roman"/>
          </w:rPr>
          <w:delInstrText xml:space="preserve"> REF _Ref58684290 \r \h </w:delInstrText>
        </w:r>
        <w:r w:rsidR="000248CF" w:rsidRPr="00B0072A">
          <w:rPr>
            <w:rFonts w:ascii="Times New Roman" w:hAnsi="Times New Roman"/>
          </w:rPr>
          <w:delInstrText xml:space="preserve"> \* MERGEFORMAT </w:delInstrText>
        </w:r>
        <w:r w:rsidR="00F53703" w:rsidRPr="00B0072A">
          <w:rPr>
            <w:rFonts w:ascii="Times New Roman" w:hAnsi="Times New Roman"/>
          </w:rPr>
        </w:r>
        <w:r w:rsidR="00F53703" w:rsidRPr="00B0072A">
          <w:rPr>
            <w:rFonts w:ascii="Times New Roman" w:hAnsi="Times New Roman"/>
          </w:rPr>
          <w:fldChar w:fldCharType="separate"/>
        </w:r>
        <w:r w:rsidR="00F013A4" w:rsidRPr="00B0072A">
          <w:rPr>
            <w:rFonts w:ascii="Times New Roman" w:hAnsi="Times New Roman"/>
          </w:rPr>
          <w:delText>[5]</w:delText>
        </w:r>
        <w:r w:rsidR="00F53703" w:rsidRPr="00B0072A">
          <w:rPr>
            <w:rFonts w:ascii="Times New Roman" w:hAnsi="Times New Roman"/>
          </w:rPr>
          <w:fldChar w:fldCharType="end"/>
        </w:r>
        <w:r w:rsidRPr="00B0072A">
          <w:rPr>
            <w:rFonts w:ascii="Times New Roman" w:hAnsi="Times New Roman"/>
          </w:rPr>
          <w:delText>帶有即時遠端管理功能，搭配多樣性的</w:delText>
        </w:r>
        <w:r w:rsidRPr="00B0072A">
          <w:rPr>
            <w:rFonts w:ascii="Times New Roman" w:hAnsi="Times New Roman"/>
          </w:rPr>
          <w:delText>API</w:delText>
        </w:r>
        <w:r w:rsidRPr="00B0072A">
          <w:rPr>
            <w:rFonts w:ascii="Times New Roman" w:hAnsi="Times New Roman"/>
          </w:rPr>
          <w:delText>開發進階機器人應用</w:delText>
        </w:r>
        <w:r w:rsidR="00AD388D">
          <w:rPr>
            <w:rFonts w:ascii="Times New Roman" w:hAnsi="Times New Roman" w:hint="eastAsia"/>
          </w:rPr>
          <w:delText>，</w:delText>
        </w:r>
        <w:r w:rsidR="00AD388D">
          <w:rPr>
            <w:rFonts w:hint="eastAsia"/>
          </w:rPr>
          <w:delText>在本</w:delText>
        </w:r>
        <w:r w:rsidRPr="00B0072A">
          <w:delText>計畫中</w:delText>
        </w:r>
        <w:r w:rsidR="00C10413" w:rsidRPr="00B0072A">
          <w:delText>Zenbo Junior</w:delText>
        </w:r>
        <w:r w:rsidR="00AD388D">
          <w:rPr>
            <w:rFonts w:hint="eastAsia"/>
          </w:rPr>
          <w:delText>將</w:delText>
        </w:r>
        <w:r w:rsidRPr="00B0072A">
          <w:delText>會</w:delText>
        </w:r>
        <w:r w:rsidR="00833800" w:rsidRPr="00B0072A">
          <w:delText>應用</w:delText>
        </w:r>
        <w:r w:rsidRPr="00B0072A">
          <w:delText>到</w:delText>
        </w:r>
        <w:r w:rsidR="00AD388D">
          <w:rPr>
            <w:rFonts w:hint="eastAsia"/>
          </w:rPr>
          <w:delText>下列</w:delText>
        </w:r>
        <w:r w:rsidR="00833800" w:rsidRPr="00B0072A">
          <w:delText>功能</w:delText>
        </w:r>
        <w:r w:rsidR="00AD388D">
          <w:rPr>
            <w:rFonts w:hint="eastAsia"/>
          </w:rPr>
          <w:delText>：</w:delText>
        </w:r>
        <w:r w:rsidRPr="00B0072A">
          <w:rPr>
            <w:rFonts w:hint="eastAsia"/>
          </w:rPr>
          <w:delText xml:space="preserve"> </w:delText>
        </w:r>
        <w:r w:rsidR="00833800" w:rsidRPr="00B0072A">
          <w:delText>語音辨識</w:delText>
        </w:r>
        <w:r w:rsidR="00AD388D">
          <w:rPr>
            <w:rFonts w:hint="eastAsia"/>
          </w:rPr>
          <w:delText>、</w:delText>
        </w:r>
        <w:r w:rsidR="00833800" w:rsidRPr="00B0072A">
          <w:delText>人臉辨識</w:delText>
        </w:r>
        <w:r w:rsidR="00AD388D">
          <w:rPr>
            <w:rFonts w:hint="eastAsia"/>
          </w:rPr>
          <w:delText>、通訊連線。</w:delText>
        </w:r>
      </w:del>
    </w:p>
    <w:p w14:paraId="3D6557E6" w14:textId="77777777" w:rsidR="00D2501A" w:rsidRPr="001E6792" w:rsidRDefault="00833800" w:rsidP="005E0568">
      <w:pPr>
        <w:pStyle w:val="3-"/>
        <w:rPr>
          <w:del w:id="11" w:author="shtseng" w:date="2021-02-10T13:22:00Z"/>
          <w:b/>
          <w:bCs w:val="0"/>
          <w:sz w:val="28"/>
          <w:szCs w:val="28"/>
        </w:rPr>
      </w:pPr>
      <w:bookmarkStart w:id="12" w:name="_Toc62488168"/>
      <w:del w:id="13" w:author="shtseng" w:date="2021-02-10T13:22:00Z">
        <w:r w:rsidRPr="001E6792">
          <w:rPr>
            <w:b/>
            <w:bCs w:val="0"/>
            <w:sz w:val="28"/>
            <w:szCs w:val="28"/>
          </w:rPr>
          <w:delText>樹莓派運用</w:delText>
        </w:r>
        <w:bookmarkEnd w:id="12"/>
      </w:del>
    </w:p>
    <w:p w14:paraId="73E9F1F0" w14:textId="77777777" w:rsidR="00C131BC" w:rsidRPr="00B0072A" w:rsidRDefault="00833800" w:rsidP="005E0568">
      <w:pPr>
        <w:pStyle w:val="1-1"/>
        <w:rPr>
          <w:del w:id="14" w:author="shtseng" w:date="2021-02-10T13:22:00Z"/>
          <w:rStyle w:val="1-2"/>
          <w:rFonts w:ascii="Times New Roman" w:hAnsi="Times New Roman"/>
        </w:rPr>
      </w:pPr>
      <w:del w:id="15" w:author="shtseng" w:date="2021-02-10T13:22:00Z">
        <w:r w:rsidRPr="00B0072A">
          <w:rPr>
            <w:rStyle w:val="1-2"/>
            <w:rFonts w:ascii="Times New Roman" w:hAnsi="Times New Roman"/>
          </w:rPr>
          <w:delText>樹莓派就如同一台電腦，具有運算、傳輸、分析等功能，電腦能做到的事，樹莓派大部分都能做到，且樹莓派輕便好攜帶、價格也非常實惠，當作多功能處理器使用是個非常好的選擇。</w:delText>
        </w:r>
      </w:del>
    </w:p>
    <w:p w14:paraId="70F366CA" w14:textId="77777777" w:rsidR="00D2501A" w:rsidRPr="00B0072A" w:rsidRDefault="00833800" w:rsidP="001D525C">
      <w:pPr>
        <w:pStyle w:val="a"/>
        <w:rPr>
          <w:del w:id="16" w:author="shtseng" w:date="2021-02-10T13:22:00Z"/>
        </w:rPr>
      </w:pPr>
      <w:del w:id="17" w:author="shtseng" w:date="2021-02-10T13:22:00Z">
        <w:r w:rsidRPr="00B0072A">
          <w:delText>利用樹莓派的傳輸功能，配合</w:delText>
        </w:r>
        <w:r w:rsidRPr="00B0072A">
          <w:delText>ZeroMQ</w:delText>
        </w:r>
        <w:r w:rsidRPr="00B0072A">
          <w:delText>的函式庫達到資料傳輸。</w:delText>
        </w:r>
      </w:del>
    </w:p>
    <w:p w14:paraId="44BB5515" w14:textId="77777777" w:rsidR="00C131BC" w:rsidRPr="00B0072A" w:rsidRDefault="00833800" w:rsidP="001D525C">
      <w:pPr>
        <w:pStyle w:val="a"/>
        <w:rPr>
          <w:del w:id="18" w:author="shtseng" w:date="2021-02-10T13:22:00Z"/>
        </w:rPr>
      </w:pPr>
      <w:del w:id="19" w:author="shtseng" w:date="2021-02-10T13:22:00Z">
        <w:r w:rsidRPr="00B0072A">
          <w:delText>將樹莓派統整完的資料送到資料庫分析。</w:delText>
        </w:r>
      </w:del>
    </w:p>
    <w:p w14:paraId="61BBF0A7" w14:textId="77777777" w:rsidR="00953661" w:rsidRPr="00B0072A" w:rsidRDefault="00833800" w:rsidP="00CD39F2">
      <w:pPr>
        <w:pStyle w:val="a"/>
        <w:rPr>
          <w:del w:id="20" w:author="shtseng" w:date="2021-02-10T13:22:00Z"/>
        </w:rPr>
      </w:pPr>
      <w:del w:id="21" w:author="shtseng" w:date="2021-02-10T13:22:00Z">
        <w:r w:rsidRPr="00B0072A">
          <w:delText>最終使用網頁的方式呈現給使用者觀看。</w:delText>
        </w:r>
      </w:del>
    </w:p>
    <w:p w14:paraId="020C1156" w14:textId="77777777" w:rsidR="00D2501A" w:rsidRPr="00B0072A" w:rsidRDefault="00833800" w:rsidP="009B3A43">
      <w:pPr>
        <w:pStyle w:val="af3"/>
        <w:rPr>
          <w:del w:id="22" w:author="shtseng" w:date="2021-02-10T13:22:00Z"/>
        </w:rPr>
      </w:pPr>
      <w:del w:id="23" w:author="shtseng" w:date="2021-02-10T13:22:00Z">
        <w:r w:rsidRPr="00B0072A">
          <w:delText xml:space="preserve">   </w:delText>
        </w:r>
        <w:r w:rsidR="00953C07" w:rsidRPr="00B0072A">
          <w:delText xml:space="preserve">     </w:delText>
        </w:r>
        <w:r w:rsidRPr="00B0072A">
          <w:delText xml:space="preserve">     </w:delText>
        </w:r>
        <w:r w:rsidRPr="00B0072A">
          <w:drawing>
            <wp:inline distT="0" distB="0" distL="0" distR="0" wp14:anchorId="718209BE" wp14:editId="24BCA760">
              <wp:extent cx="951230" cy="1760000"/>
              <wp:effectExtent l="0" t="0" r="1270" b="5715"/>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1014863" cy="1877736"/>
                      </a:xfrm>
                      <a:prstGeom prst="rect">
                        <a:avLst/>
                      </a:prstGeom>
                      <a:ln/>
                    </pic:spPr>
                  </pic:pic>
                </a:graphicData>
              </a:graphic>
            </wp:inline>
          </w:drawing>
        </w:r>
        <w:r w:rsidR="00953C07" w:rsidRPr="00B0072A">
          <w:delText xml:space="preserve"> </w:delText>
        </w:r>
        <w:r w:rsidRPr="00B0072A">
          <w:drawing>
            <wp:inline distT="0" distB="0" distL="0" distR="0" wp14:anchorId="746DD055" wp14:editId="33DE5181">
              <wp:extent cx="2504991" cy="2066163"/>
              <wp:effectExtent l="0" t="0" r="0" b="4445"/>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2566901" cy="2117228"/>
                      </a:xfrm>
                      <a:prstGeom prst="rect">
                        <a:avLst/>
                      </a:prstGeom>
                      <a:ln/>
                    </pic:spPr>
                  </pic:pic>
                </a:graphicData>
              </a:graphic>
            </wp:inline>
          </w:drawing>
        </w:r>
        <w:r w:rsidRPr="00B0072A">
          <w:delText xml:space="preserve">     </w:delText>
        </w:r>
      </w:del>
    </w:p>
    <w:p w14:paraId="2401BB7A" w14:textId="77777777" w:rsidR="00D2501A" w:rsidRPr="00220EF3" w:rsidRDefault="00833800" w:rsidP="00220EF3">
      <w:pPr>
        <w:pStyle w:val="af7"/>
        <w:rPr>
          <w:del w:id="24" w:author="shtseng" w:date="2021-02-10T13:22:00Z"/>
          <w:rFonts w:eastAsia="DFKai-SB"/>
        </w:rPr>
      </w:pPr>
      <w:del w:id="25" w:author="shtseng" w:date="2021-02-10T13:22:00Z">
        <w:r w:rsidRPr="00B0072A">
          <w:rPr>
            <w:rFonts w:eastAsia="DFKai-SB"/>
          </w:rPr>
          <w:delText xml:space="preserve">     </w:delText>
        </w:r>
        <w:r w:rsidR="00B17969" w:rsidRPr="00B0072A">
          <w:rPr>
            <w:rFonts w:eastAsia="DFKai-SB"/>
          </w:rPr>
          <w:delText xml:space="preserve">  </w:delText>
        </w:r>
        <w:r w:rsidR="007976CD" w:rsidRPr="00B0072A">
          <w:rPr>
            <w:rFonts w:eastAsia="DFKai-SB"/>
          </w:rPr>
          <w:tab/>
        </w:r>
        <w:r w:rsidR="0094029D" w:rsidRPr="00B0072A">
          <w:rPr>
            <w:rFonts w:eastAsia="DFKai-SB"/>
          </w:rPr>
          <w:delText>圖</w:delText>
        </w:r>
        <w:r w:rsidR="0094029D" w:rsidRPr="00B0072A">
          <w:rPr>
            <w:rFonts w:eastAsia="DFKai-SB"/>
          </w:rPr>
          <w:delText xml:space="preserve"> </w:delText>
        </w:r>
        <w:r w:rsidR="0094029D" w:rsidRPr="00B0072A">
          <w:rPr>
            <w:rFonts w:eastAsia="DFKai-SB"/>
          </w:rPr>
          <w:fldChar w:fldCharType="begin"/>
        </w:r>
        <w:r w:rsidR="0094029D" w:rsidRPr="00B0072A">
          <w:rPr>
            <w:rFonts w:eastAsia="DFKai-SB"/>
          </w:rPr>
          <w:delInstrText xml:space="preserve"> SEQ </w:delInstrText>
        </w:r>
        <w:r w:rsidR="0094029D" w:rsidRPr="00B0072A">
          <w:rPr>
            <w:rFonts w:eastAsia="DFKai-SB"/>
          </w:rPr>
          <w:delInstrText>圖</w:delInstrText>
        </w:r>
        <w:r w:rsidR="0094029D" w:rsidRPr="00B0072A">
          <w:rPr>
            <w:rFonts w:eastAsia="DFKai-SB"/>
          </w:rPr>
          <w:delInstrText xml:space="preserve"> \* ARABIC </w:delInstrText>
        </w:r>
        <w:r w:rsidR="0094029D" w:rsidRPr="00B0072A">
          <w:rPr>
            <w:rFonts w:eastAsia="DFKai-SB"/>
          </w:rPr>
          <w:fldChar w:fldCharType="separate"/>
        </w:r>
        <w:r w:rsidR="007B3951" w:rsidRPr="00B0072A">
          <w:rPr>
            <w:rFonts w:eastAsia="DFKai-SB"/>
            <w:noProof/>
          </w:rPr>
          <w:delText>3</w:delText>
        </w:r>
        <w:r w:rsidR="0094029D" w:rsidRPr="00B0072A">
          <w:rPr>
            <w:rFonts w:eastAsia="DFKai-SB"/>
          </w:rPr>
          <w:fldChar w:fldCharType="end"/>
        </w:r>
        <w:r w:rsidR="0094029D" w:rsidRPr="00B0072A">
          <w:rPr>
            <w:rFonts w:eastAsia="DFKai-SB"/>
          </w:rPr>
          <w:delText>：</w:delText>
        </w:r>
        <w:r w:rsidR="0094029D" w:rsidRPr="00B0072A">
          <w:rPr>
            <w:rFonts w:eastAsia="DFKai-SB"/>
          </w:rPr>
          <w:delText xml:space="preserve">Zenbo Junior </w:delText>
        </w:r>
        <w:r w:rsidR="005E0568" w:rsidRPr="00B0072A">
          <w:rPr>
            <w:rFonts w:eastAsia="DFKai-SB"/>
          </w:rPr>
          <w:fldChar w:fldCharType="begin"/>
        </w:r>
        <w:r w:rsidR="005E0568" w:rsidRPr="00B0072A">
          <w:rPr>
            <w:rFonts w:eastAsia="DFKai-SB"/>
          </w:rPr>
          <w:delInstrText xml:space="preserve"> REF _Ref58684290 \r \h </w:delInstrText>
        </w:r>
        <w:r w:rsidR="00B0072A" w:rsidRPr="00B0072A">
          <w:rPr>
            <w:rFonts w:eastAsia="DFKai-SB"/>
          </w:rPr>
          <w:delInstrText xml:space="preserve"> \* MERGEFORMAT </w:delInstrText>
        </w:r>
        <w:r w:rsidR="005E0568" w:rsidRPr="00B0072A">
          <w:rPr>
            <w:rFonts w:eastAsia="DFKai-SB"/>
          </w:rPr>
        </w:r>
        <w:r w:rsidR="005E0568" w:rsidRPr="00B0072A">
          <w:rPr>
            <w:rFonts w:eastAsia="DFKai-SB"/>
          </w:rPr>
          <w:fldChar w:fldCharType="separate"/>
        </w:r>
        <w:r w:rsidR="005E0568" w:rsidRPr="00B0072A">
          <w:rPr>
            <w:rFonts w:eastAsia="DFKai-SB"/>
          </w:rPr>
          <w:delText>[5]</w:delText>
        </w:r>
        <w:r w:rsidR="005E0568" w:rsidRPr="00B0072A">
          <w:rPr>
            <w:rFonts w:eastAsia="DFKai-SB"/>
          </w:rPr>
          <w:fldChar w:fldCharType="end"/>
        </w:r>
        <w:r w:rsidRPr="00B0072A">
          <w:rPr>
            <w:rFonts w:eastAsia="DFKai-SB"/>
          </w:rPr>
          <w:delText xml:space="preserve">             </w:delText>
        </w:r>
        <w:r w:rsidR="00953C07" w:rsidRPr="00B0072A">
          <w:rPr>
            <w:rFonts w:eastAsia="DFKai-SB"/>
          </w:rPr>
          <w:delText xml:space="preserve">                                        </w:delText>
        </w:r>
        <w:r w:rsidR="007976CD" w:rsidRPr="00B0072A">
          <w:rPr>
            <w:rFonts w:eastAsia="DFKai-SB"/>
          </w:rPr>
          <w:delText xml:space="preserve"> </w:delText>
        </w:r>
        <w:r w:rsidRPr="00B0072A">
          <w:rPr>
            <w:rFonts w:eastAsia="DFKai-SB"/>
          </w:rPr>
          <w:delText xml:space="preserve"> </w:delText>
        </w:r>
        <w:r w:rsidR="007976CD" w:rsidRPr="00B0072A">
          <w:rPr>
            <w:rFonts w:eastAsia="DFKai-SB"/>
          </w:rPr>
          <w:delText>圖</w:delText>
        </w:r>
        <w:r w:rsidR="007976CD" w:rsidRPr="00B0072A">
          <w:rPr>
            <w:rFonts w:eastAsia="DFKai-SB"/>
          </w:rPr>
          <w:delText xml:space="preserve"> </w:delText>
        </w:r>
        <w:r w:rsidR="007976CD" w:rsidRPr="00B0072A">
          <w:rPr>
            <w:rFonts w:eastAsia="DFKai-SB"/>
          </w:rPr>
          <w:fldChar w:fldCharType="begin"/>
        </w:r>
        <w:r w:rsidR="007976CD" w:rsidRPr="00B0072A">
          <w:rPr>
            <w:rFonts w:eastAsia="DFKai-SB"/>
          </w:rPr>
          <w:delInstrText xml:space="preserve"> SEQ </w:delInstrText>
        </w:r>
        <w:r w:rsidR="007976CD" w:rsidRPr="00B0072A">
          <w:rPr>
            <w:rFonts w:eastAsia="DFKai-SB"/>
          </w:rPr>
          <w:delInstrText>圖</w:delInstrText>
        </w:r>
        <w:r w:rsidR="007976CD" w:rsidRPr="00B0072A">
          <w:rPr>
            <w:rFonts w:eastAsia="DFKai-SB"/>
          </w:rPr>
          <w:delInstrText xml:space="preserve"> \* ARABIC </w:delInstrText>
        </w:r>
        <w:r w:rsidR="007976CD" w:rsidRPr="00B0072A">
          <w:rPr>
            <w:rFonts w:eastAsia="DFKai-SB"/>
          </w:rPr>
          <w:fldChar w:fldCharType="separate"/>
        </w:r>
        <w:r w:rsidR="007B3951" w:rsidRPr="00B0072A">
          <w:rPr>
            <w:rFonts w:eastAsia="DFKai-SB"/>
            <w:noProof/>
          </w:rPr>
          <w:delText>4</w:delText>
        </w:r>
        <w:r w:rsidR="007976CD" w:rsidRPr="00B0072A">
          <w:rPr>
            <w:rFonts w:eastAsia="DFKai-SB"/>
          </w:rPr>
          <w:fldChar w:fldCharType="end"/>
        </w:r>
        <w:r w:rsidR="007976CD" w:rsidRPr="00B0072A">
          <w:rPr>
            <w:rFonts w:eastAsia="DFKai-SB"/>
          </w:rPr>
          <w:delText>：</w:delText>
        </w:r>
        <w:r w:rsidR="007976CD" w:rsidRPr="00B0072A">
          <w:rPr>
            <w:rFonts w:eastAsia="DFKai-SB"/>
          </w:rPr>
          <w:delText>Raspberry Pi 3 model b</w:delText>
        </w:r>
      </w:del>
    </w:p>
    <w:p w14:paraId="6303FD51" w14:textId="36FCF4E1" w:rsidR="00D2501A" w:rsidRPr="001E6792" w:rsidRDefault="00E3018D" w:rsidP="008D3C3F">
      <w:pPr>
        <w:pStyle w:val="1-"/>
        <w:rPr>
          <w:rFonts w:ascii="Times New Roman" w:hAnsi="Times New Roman"/>
          <w:b/>
          <w:bCs w:val="0"/>
          <w:sz w:val="28"/>
          <w:szCs w:val="28"/>
        </w:rPr>
      </w:pPr>
      <w:bookmarkStart w:id="26" w:name="_Toc62488172"/>
      <w:r w:rsidRPr="001E6792">
        <w:rPr>
          <w:rFonts w:ascii="Times New Roman" w:hAnsi="Times New Roman"/>
          <w:b/>
          <w:bCs w:val="0"/>
          <w:sz w:val="28"/>
          <w:szCs w:val="28"/>
        </w:rPr>
        <w:t>(</w:t>
      </w:r>
      <w:r w:rsidRPr="001E6792">
        <w:rPr>
          <w:rFonts w:ascii="Times New Roman" w:hAnsi="Times New Roman"/>
          <w:b/>
          <w:bCs w:val="0"/>
          <w:sz w:val="28"/>
          <w:szCs w:val="28"/>
        </w:rPr>
        <w:t>四</w:t>
      </w:r>
      <w:r w:rsidRPr="001E6792">
        <w:rPr>
          <w:rFonts w:ascii="Times New Roman" w:hAnsi="Times New Roman"/>
          <w:b/>
          <w:bCs w:val="0"/>
          <w:sz w:val="28"/>
          <w:szCs w:val="28"/>
        </w:rPr>
        <w:t>)</w:t>
      </w:r>
      <w:r w:rsidR="00833800" w:rsidRPr="001E6792">
        <w:rPr>
          <w:rFonts w:ascii="Times New Roman" w:hAnsi="Times New Roman"/>
          <w:b/>
          <w:bCs w:val="0"/>
          <w:sz w:val="28"/>
          <w:szCs w:val="28"/>
        </w:rPr>
        <w:t>研究方法及步驟</w:t>
      </w:r>
      <w:bookmarkEnd w:id="26"/>
    </w:p>
    <w:p w14:paraId="40A23123" w14:textId="7FD02AE3" w:rsidR="003120AD" w:rsidRPr="00B0072A" w:rsidRDefault="00DD0DF4" w:rsidP="00EE1B75">
      <w:pPr>
        <w:pStyle w:val="1-1"/>
        <w:rPr>
          <w:rFonts w:ascii="Times New Roman" w:hAnsi="Times New Roman"/>
        </w:rPr>
      </w:pPr>
      <w:r w:rsidRPr="00B0072A">
        <w:rPr>
          <w:rFonts w:ascii="Times New Roman" w:hAnsi="Times New Roman"/>
        </w:rPr>
        <w:t>本專題</w:t>
      </w:r>
      <w:r w:rsidR="003120AD" w:rsidRPr="00B0072A">
        <w:rPr>
          <w:rFonts w:ascii="Times New Roman" w:hAnsi="Times New Roman"/>
        </w:rPr>
        <w:t>主要為使機器人能夠監控長者健康，首先使用者須將健保卡插入讀卡機內，而此時機器人會自行感測到有卡片插入至讀卡機中，一旦讀卡機有讀取到卡片，則機器人會依照卡片上的內容存取該使用者的</w:t>
      </w:r>
      <w:r w:rsidRPr="00B0072A">
        <w:rPr>
          <w:rFonts w:ascii="Times New Roman" w:hAnsi="Times New Roman"/>
        </w:rPr>
        <w:t>歷史</w:t>
      </w:r>
      <w:r w:rsidR="003120AD" w:rsidRPr="00B0072A">
        <w:rPr>
          <w:rFonts w:ascii="Times New Roman" w:hAnsi="Times New Roman"/>
        </w:rPr>
        <w:t>資料庫，</w:t>
      </w:r>
      <w:r w:rsidRPr="00B0072A">
        <w:rPr>
          <w:rFonts w:ascii="Times New Roman" w:hAnsi="Times New Roman"/>
        </w:rPr>
        <w:t>接著</w:t>
      </w:r>
      <w:r w:rsidR="003120AD" w:rsidRPr="00B0072A">
        <w:rPr>
          <w:rFonts w:ascii="Times New Roman" w:hAnsi="Times New Roman"/>
        </w:rPr>
        <w:t>提問使用者</w:t>
      </w:r>
      <w:r w:rsidR="007A669C" w:rsidRPr="00B0072A">
        <w:rPr>
          <w:rFonts w:ascii="Times New Roman" w:hAnsi="Times New Roman"/>
        </w:rPr>
        <w:t>「</w:t>
      </w:r>
      <w:r w:rsidR="003120AD" w:rsidRPr="00B0072A">
        <w:rPr>
          <w:rFonts w:ascii="Times New Roman" w:hAnsi="Times New Roman" w:hint="eastAsia"/>
        </w:rPr>
        <w:t>想</w:t>
      </w:r>
      <w:r w:rsidR="003120AD" w:rsidRPr="00B0072A">
        <w:rPr>
          <w:rFonts w:ascii="Times New Roman" w:hAnsi="Times New Roman"/>
        </w:rPr>
        <w:t>量測</w:t>
      </w:r>
      <w:r w:rsidR="00FA5FEE">
        <w:rPr>
          <w:rFonts w:ascii="Times New Roman" w:hAnsi="Times New Roman" w:hint="eastAsia"/>
        </w:rPr>
        <w:t>生理</w:t>
      </w:r>
      <w:r w:rsidR="003120AD" w:rsidRPr="00B0072A">
        <w:rPr>
          <w:rFonts w:ascii="Times New Roman" w:hAnsi="Times New Roman"/>
        </w:rPr>
        <w:t>指標嗎</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此時使用者須表明此次插入健保卡的意途，想量測資料就能對機器人說</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我想量測</w:t>
      </w:r>
      <w:r w:rsidR="007A669C"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否則可回答</w:t>
      </w:r>
      <w:r w:rsidR="003120AD"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不需要謝謝</w:t>
      </w:r>
      <w:r w:rsidR="0030781F" w:rsidRPr="00B0072A">
        <w:rPr>
          <w:rFonts w:ascii="Times New Roman" w:hAnsi="Times New Roman"/>
        </w:rPr>
        <w:t>」</w:t>
      </w:r>
      <w:r w:rsidR="003120AD" w:rsidRPr="00B0072A">
        <w:rPr>
          <w:rFonts w:ascii="Times New Roman" w:hAnsi="Times New Roman"/>
        </w:rPr>
        <w:t>，而當機器人接收到相關指令時</w:t>
      </w:r>
      <w:r w:rsidR="00481530" w:rsidRPr="00B0072A">
        <w:rPr>
          <w:rFonts w:ascii="Times New Roman" w:hAnsi="Times New Roman"/>
        </w:rPr>
        <w:t>，</w:t>
      </w:r>
      <w:r w:rsidR="003120AD" w:rsidRPr="00B0072A">
        <w:rPr>
          <w:rFonts w:ascii="Times New Roman" w:hAnsi="Times New Roman"/>
        </w:rPr>
        <w:t>便會</w:t>
      </w:r>
      <w:r w:rsidR="00481530" w:rsidRPr="00B0072A">
        <w:rPr>
          <w:rFonts w:ascii="Times New Roman" w:hAnsi="Times New Roman"/>
        </w:rPr>
        <w:t>引導</w:t>
      </w:r>
      <w:r w:rsidR="003120AD" w:rsidRPr="00B0072A">
        <w:rPr>
          <w:rFonts w:ascii="Times New Roman" w:hAnsi="Times New Roman"/>
        </w:rPr>
        <w:t>使用者</w:t>
      </w:r>
      <w:r w:rsidR="00481530" w:rsidRPr="00B0072A">
        <w:rPr>
          <w:rFonts w:ascii="Times New Roman" w:hAnsi="Times New Roman"/>
        </w:rPr>
        <w:t>做</w:t>
      </w:r>
      <w:r w:rsidR="003120AD" w:rsidRPr="00B0072A">
        <w:rPr>
          <w:rFonts w:ascii="Times New Roman" w:hAnsi="Times New Roman"/>
        </w:rPr>
        <w:t>出相對應的動作</w:t>
      </w:r>
      <w:r w:rsidR="007A522C" w:rsidRPr="00B0072A">
        <w:rPr>
          <w:rFonts w:ascii="Times New Roman" w:hAnsi="Times New Roman"/>
        </w:rPr>
        <w:t>。</w:t>
      </w:r>
      <w:r w:rsidR="003120AD" w:rsidRPr="00B0072A">
        <w:rPr>
          <w:rFonts w:ascii="Times New Roman" w:hAnsi="Times New Roman"/>
        </w:rPr>
        <w:t>如</w:t>
      </w:r>
      <w:r w:rsidR="003120AD" w:rsidRPr="00B0072A">
        <w:rPr>
          <w:rFonts w:ascii="Times New Roman" w:hAnsi="Times New Roman"/>
        </w:rPr>
        <w:t>:</w:t>
      </w:r>
      <w:r w:rsidR="00481530" w:rsidRPr="00B0072A">
        <w:rPr>
          <w:rFonts w:ascii="Times New Roman" w:hAnsi="Times New Roman"/>
        </w:rPr>
        <w:t xml:space="preserve"> </w:t>
      </w:r>
      <w:r w:rsidR="00481530" w:rsidRPr="00B0072A">
        <w:rPr>
          <w:rFonts w:ascii="Times New Roman" w:hAnsi="Times New Roman"/>
        </w:rPr>
        <w:t>若使用者說出</w:t>
      </w:r>
      <w:r w:rsidR="00481530" w:rsidRPr="00B0072A">
        <w:rPr>
          <w:rFonts w:ascii="Times New Roman" w:hAnsi="Times New Roman"/>
        </w:rPr>
        <w:t>:</w:t>
      </w:r>
      <w:r w:rsidR="00491E00" w:rsidRPr="00B0072A">
        <w:rPr>
          <w:rFonts w:ascii="Times New Roman" w:hAnsi="Times New Roman"/>
        </w:rPr>
        <w:t>「</w:t>
      </w:r>
      <w:r w:rsidR="00481530" w:rsidRPr="00B0072A">
        <w:rPr>
          <w:rFonts w:ascii="Times New Roman" w:hAnsi="Times New Roman"/>
        </w:rPr>
        <w:t>不需要謝謝</w:t>
      </w:r>
      <w:r w:rsidR="00491E00" w:rsidRPr="00B0072A">
        <w:rPr>
          <w:rFonts w:ascii="Times New Roman" w:hAnsi="Times New Roman"/>
        </w:rPr>
        <w:t>」</w:t>
      </w:r>
      <w:r w:rsidR="00481530" w:rsidRPr="00B0072A">
        <w:rPr>
          <w:rFonts w:ascii="Times New Roman" w:hAnsi="Times New Roman"/>
        </w:rPr>
        <w:t>，機器人則</w:t>
      </w:r>
      <w:r w:rsidR="0030781F" w:rsidRPr="00B0072A">
        <w:rPr>
          <w:rFonts w:ascii="Times New Roman" w:hAnsi="Times New Roman"/>
        </w:rPr>
        <w:t>會回應</w:t>
      </w:r>
      <w:r w:rsidR="004D28F2" w:rsidRPr="00B0072A">
        <w:rPr>
          <w:rFonts w:ascii="Times New Roman" w:hAnsi="Times New Roman"/>
        </w:rPr>
        <w:t>：想查閱網頁的話，</w:t>
      </w:r>
      <w:r w:rsidR="00C91B17" w:rsidRPr="00B0072A">
        <w:rPr>
          <w:rFonts w:ascii="Times New Roman" w:hAnsi="Times New Roman"/>
        </w:rPr>
        <w:t>請連結螢幕上的網頁（此時</w:t>
      </w:r>
      <w:r w:rsidR="004D28F2" w:rsidRPr="00B0072A">
        <w:rPr>
          <w:rFonts w:ascii="Times New Roman" w:hAnsi="Times New Roman"/>
        </w:rPr>
        <w:t>機器人螢幕上則會連結網頁的</w:t>
      </w:r>
      <w:r w:rsidR="004D28F2" w:rsidRPr="00B0072A">
        <w:rPr>
          <w:rFonts w:ascii="Times New Roman" w:hAnsi="Times New Roman"/>
        </w:rPr>
        <w:t>QRCODE</w:t>
      </w:r>
      <w:r w:rsidR="00C91B17" w:rsidRPr="00B0072A">
        <w:rPr>
          <w:rFonts w:ascii="Times New Roman" w:hAnsi="Times New Roman"/>
        </w:rPr>
        <w:t>）</w:t>
      </w:r>
      <w:r w:rsidR="004D28F2" w:rsidRPr="00B0072A">
        <w:rPr>
          <w:rFonts w:ascii="Times New Roman" w:hAnsi="Times New Roman"/>
        </w:rPr>
        <w:t>;</w:t>
      </w:r>
      <w:r w:rsidR="003120AD" w:rsidRPr="00B0072A">
        <w:rPr>
          <w:rFonts w:ascii="Times New Roman" w:hAnsi="Times New Roman"/>
        </w:rPr>
        <w:t>若使用者說出</w:t>
      </w:r>
      <w:r w:rsidR="007A522C" w:rsidRPr="00B0072A">
        <w:rPr>
          <w:rFonts w:ascii="Times New Roman" w:hAnsi="Times New Roman"/>
        </w:rPr>
        <w:t>:</w:t>
      </w:r>
      <w:r w:rsidR="00491E00" w:rsidRPr="00B0072A">
        <w:rPr>
          <w:rFonts w:ascii="Times New Roman" w:hAnsi="Times New Roman"/>
        </w:rPr>
        <w:t>「</w:t>
      </w:r>
      <w:r w:rsidR="003120AD" w:rsidRPr="00B0072A">
        <w:rPr>
          <w:rFonts w:ascii="Times New Roman" w:hAnsi="Times New Roman"/>
        </w:rPr>
        <w:t>我想量測</w:t>
      </w:r>
      <w:r w:rsidR="00491E00" w:rsidRPr="00B0072A">
        <w:rPr>
          <w:rFonts w:ascii="Times New Roman" w:hAnsi="Times New Roman"/>
        </w:rPr>
        <w:t>」</w:t>
      </w:r>
      <w:r w:rsidR="003120AD" w:rsidRPr="00B0072A">
        <w:rPr>
          <w:rFonts w:ascii="Times New Roman" w:hAnsi="Times New Roman"/>
        </w:rPr>
        <w:t>，則機器人會</w:t>
      </w:r>
      <w:r w:rsidR="004D28F2" w:rsidRPr="00B0072A">
        <w:rPr>
          <w:rFonts w:ascii="Times New Roman" w:hAnsi="Times New Roman"/>
        </w:rPr>
        <w:t>引導</w:t>
      </w:r>
      <w:r w:rsidR="003120AD" w:rsidRPr="00B0072A">
        <w:rPr>
          <w:rFonts w:ascii="Times New Roman" w:hAnsi="Times New Roman"/>
        </w:rPr>
        <w:t>使用者使用對應量測裝置來量測額溫、體重、血壓</w:t>
      </w:r>
      <w:r w:rsidR="003120AD" w:rsidRPr="00B0072A">
        <w:rPr>
          <w:rFonts w:ascii="Times New Roman" w:hAnsi="Times New Roman"/>
        </w:rPr>
        <w:t>...</w:t>
      </w:r>
      <w:r w:rsidR="003120AD" w:rsidRPr="00B0072A">
        <w:rPr>
          <w:rFonts w:ascii="Times New Roman" w:hAnsi="Times New Roman"/>
        </w:rPr>
        <w:t>等</w:t>
      </w:r>
      <w:r w:rsidR="00481530" w:rsidRPr="00B0072A">
        <w:rPr>
          <w:rFonts w:ascii="Times New Roman" w:hAnsi="Times New Roman"/>
        </w:rPr>
        <w:t>生理</w:t>
      </w:r>
      <w:r w:rsidR="003120AD" w:rsidRPr="00B0072A">
        <w:rPr>
          <w:rFonts w:ascii="Times New Roman" w:hAnsi="Times New Roman"/>
        </w:rPr>
        <w:t>指標，</w:t>
      </w:r>
      <w:r w:rsidR="004D28F2" w:rsidRPr="00B0072A">
        <w:rPr>
          <w:rFonts w:ascii="Times New Roman" w:hAnsi="Times New Roman"/>
        </w:rPr>
        <w:t>並透過</w:t>
      </w:r>
      <w:r w:rsidR="00481530" w:rsidRPr="00B0072A">
        <w:rPr>
          <w:rFonts w:ascii="Times New Roman" w:hAnsi="Times New Roman"/>
        </w:rPr>
        <w:t>分析該</w:t>
      </w:r>
      <w:r w:rsidR="003120AD" w:rsidRPr="00B0072A">
        <w:rPr>
          <w:rFonts w:ascii="Times New Roman" w:hAnsi="Times New Roman"/>
        </w:rPr>
        <w:t>數據有無出現任何異常</w:t>
      </w:r>
      <w:r w:rsidR="004D28F2" w:rsidRPr="00B0072A">
        <w:rPr>
          <w:rFonts w:ascii="Times New Roman" w:hAnsi="Times New Roman"/>
        </w:rPr>
        <w:t>，來得知目前長者的身體狀況，</w:t>
      </w:r>
      <w:r w:rsidR="003120AD" w:rsidRPr="00B0072A">
        <w:rPr>
          <w:rFonts w:ascii="Times New Roman" w:hAnsi="Times New Roman"/>
        </w:rPr>
        <w:t>一旦有任何數值</w:t>
      </w:r>
      <w:r w:rsidR="00481530" w:rsidRPr="00B0072A">
        <w:rPr>
          <w:rFonts w:ascii="Times New Roman" w:hAnsi="Times New Roman"/>
        </w:rPr>
        <w:t>分析結果出現異常</w:t>
      </w:r>
      <w:r w:rsidR="003120AD" w:rsidRPr="00B0072A">
        <w:rPr>
          <w:rFonts w:ascii="Times New Roman" w:hAnsi="Times New Roman"/>
        </w:rPr>
        <w:t>，則機器人會提出相對應的建議，並提醒使用者該注意哪些事項</w:t>
      </w:r>
      <w:r w:rsidR="00481530" w:rsidRPr="00B0072A">
        <w:rPr>
          <w:rFonts w:ascii="Times New Roman" w:hAnsi="Times New Roman"/>
        </w:rPr>
        <w:t>。</w:t>
      </w:r>
    </w:p>
    <w:p w14:paraId="07161B13" w14:textId="2596999C" w:rsidR="003120AD" w:rsidRPr="001E6792" w:rsidRDefault="00987E24" w:rsidP="008D3C3F">
      <w:pPr>
        <w:pStyle w:val="4-"/>
        <w:rPr>
          <w:rFonts w:ascii="Times New Roman" w:hAnsi="Times New Roman"/>
          <w:b/>
          <w:bCs w:val="0"/>
          <w:sz w:val="28"/>
          <w:szCs w:val="28"/>
        </w:rPr>
      </w:pPr>
      <w:bookmarkStart w:id="27" w:name="_Toc62488173"/>
      <w:r w:rsidRPr="001E6792">
        <w:rPr>
          <w:rFonts w:ascii="Times New Roman" w:hAnsi="Times New Roman"/>
          <w:b/>
          <w:bCs w:val="0"/>
          <w:sz w:val="28"/>
          <w:szCs w:val="28"/>
        </w:rPr>
        <w:t>4.1</w:t>
      </w:r>
      <w:r w:rsidRPr="001E6792">
        <w:rPr>
          <w:rFonts w:ascii="Times New Roman" w:hAnsi="Times New Roman"/>
          <w:b/>
          <w:bCs w:val="0"/>
          <w:sz w:val="28"/>
          <w:szCs w:val="28"/>
        </w:rPr>
        <w:t>系統架構圖</w:t>
      </w:r>
      <w:bookmarkEnd w:id="27"/>
    </w:p>
    <w:p w14:paraId="3B52CA86" w14:textId="72E988D1" w:rsidR="00E3018D" w:rsidRPr="00B0072A" w:rsidRDefault="00B17969" w:rsidP="008D3C3F">
      <w:pPr>
        <w:pStyle w:val="1-1"/>
        <w:rPr>
          <w:rFonts w:ascii="Times New Roman" w:hAnsi="Times New Roman"/>
        </w:rPr>
      </w:pPr>
      <w:del w:id="28" w:author="shtseng" w:date="2021-02-10T13:22:00Z">
        <w:r w:rsidRPr="00B0072A">
          <w:rPr>
            <w:rFonts w:ascii="Times New Roman" w:hAnsi="Times New Roman"/>
          </w:rPr>
          <w:delText>圖</w:delText>
        </w:r>
        <w:r w:rsidR="00F97D44" w:rsidRPr="00B0072A">
          <w:rPr>
            <w:rFonts w:ascii="Times New Roman" w:hAnsi="Times New Roman"/>
          </w:rPr>
          <w:delText>六</w:delText>
        </w:r>
      </w:del>
      <w:ins w:id="29" w:author="shtseng" w:date="2021-02-10T13:22:00Z">
        <w:r w:rsidR="00272599">
          <w:rPr>
            <w:rFonts w:ascii="Times New Roman" w:hAnsi="Times New Roman"/>
          </w:rPr>
          <w:fldChar w:fldCharType="begin"/>
        </w:r>
        <w:r w:rsidR="00272599">
          <w:rPr>
            <w:rFonts w:ascii="Times New Roman" w:hAnsi="Times New Roman"/>
          </w:rPr>
          <w:instrText xml:space="preserve"> REF _Ref63775321 \h </w:instrText>
        </w:r>
        <w:r w:rsidR="00272599">
          <w:rPr>
            <w:rFonts w:ascii="Times New Roman" w:hAnsi="Times New Roman"/>
          </w:rPr>
        </w:r>
        <w:r w:rsidR="00272599">
          <w:rPr>
            <w:rFonts w:ascii="Times New Roman" w:hAnsi="Times New Roman"/>
          </w:rPr>
          <w:fldChar w:fldCharType="separate"/>
        </w:r>
        <w:r w:rsidR="00272599" w:rsidRPr="00B0072A">
          <w:t xml:space="preserve">圖 </w:t>
        </w:r>
        <w:r w:rsidR="00272599">
          <w:rPr>
            <w:noProof/>
          </w:rPr>
          <w:t>3</w:t>
        </w:r>
        <w:r w:rsidR="00272599">
          <w:rPr>
            <w:rFonts w:ascii="Times New Roman" w:hAnsi="Times New Roman"/>
          </w:rPr>
          <w:fldChar w:fldCharType="end"/>
        </w:r>
      </w:ins>
      <w:r w:rsidRPr="00B0072A">
        <w:rPr>
          <w:rFonts w:ascii="Times New Roman" w:hAnsi="Times New Roman"/>
        </w:rPr>
        <w:t>為高齡智慧生理監控系統</w:t>
      </w:r>
      <w:r w:rsidR="00FC704D" w:rsidRPr="00B0072A">
        <w:rPr>
          <w:rFonts w:ascii="Times New Roman" w:hAnsi="Times New Roman"/>
        </w:rPr>
        <w:t>的</w:t>
      </w:r>
      <w:r w:rsidRPr="00B0072A">
        <w:rPr>
          <w:rFonts w:ascii="Times New Roman" w:hAnsi="Times New Roman"/>
        </w:rPr>
        <w:t>系統架構圖，</w:t>
      </w:r>
      <w:r w:rsidR="001B6AFE" w:rsidRPr="00B0072A">
        <w:rPr>
          <w:rFonts w:ascii="Times New Roman" w:hAnsi="Times New Roman"/>
        </w:rPr>
        <w:t>當</w:t>
      </w:r>
      <w:r w:rsidRPr="00B0072A">
        <w:rPr>
          <w:rFonts w:ascii="Times New Roman" w:hAnsi="Times New Roman"/>
        </w:rPr>
        <w:t>使用者</w:t>
      </w:r>
      <w:r w:rsidR="001B6AFE" w:rsidRPr="00B0072A">
        <w:rPr>
          <w:rFonts w:ascii="Times New Roman" w:hAnsi="Times New Roman"/>
        </w:rPr>
        <w:t>看到機器人，機器人便會詢問是否需要量測</w:t>
      </w:r>
      <w:r w:rsidR="00FA5FEE">
        <w:rPr>
          <w:rFonts w:ascii="Times New Roman" w:hAnsi="Times New Roman" w:hint="eastAsia"/>
        </w:rPr>
        <w:t>生理</w:t>
      </w:r>
      <w:r w:rsidR="001B6AFE" w:rsidRPr="00B0072A">
        <w:rPr>
          <w:rFonts w:ascii="Times New Roman" w:hAnsi="Times New Roman"/>
        </w:rPr>
        <w:t>指標，</w:t>
      </w:r>
      <w:r w:rsidRPr="00B0072A">
        <w:rPr>
          <w:rFonts w:ascii="Times New Roman" w:hAnsi="Times New Roman"/>
        </w:rPr>
        <w:t>如需要進行健康檢測，</w:t>
      </w:r>
      <w:r w:rsidR="001B6AFE" w:rsidRPr="00B0072A">
        <w:rPr>
          <w:rFonts w:ascii="Times New Roman" w:hAnsi="Times New Roman"/>
        </w:rPr>
        <w:t>即可</w:t>
      </w:r>
      <w:r w:rsidRPr="00B0072A">
        <w:rPr>
          <w:rFonts w:ascii="Times New Roman" w:hAnsi="Times New Roman"/>
        </w:rPr>
        <w:t>插入健保卡，並等待機器人的指示，一旦樹</w:t>
      </w:r>
      <w:proofErr w:type="gramStart"/>
      <w:r w:rsidRPr="00B0072A">
        <w:rPr>
          <w:rFonts w:ascii="Times New Roman" w:hAnsi="Times New Roman"/>
        </w:rPr>
        <w:t>莓</w:t>
      </w:r>
      <w:proofErr w:type="gramEnd"/>
      <w:r w:rsidRPr="00B0072A">
        <w:rPr>
          <w:rFonts w:ascii="Times New Roman" w:hAnsi="Times New Roman"/>
        </w:rPr>
        <w:t>派偵測到資料後，</w:t>
      </w:r>
      <w:r w:rsidR="001B6AFE" w:rsidRPr="00B0072A">
        <w:rPr>
          <w:rFonts w:ascii="Times New Roman" w:hAnsi="Times New Roman"/>
        </w:rPr>
        <w:t>Server</w:t>
      </w:r>
      <w:r w:rsidR="001B6AFE" w:rsidRPr="00B0072A">
        <w:rPr>
          <w:rFonts w:ascii="Times New Roman" w:hAnsi="Times New Roman"/>
        </w:rPr>
        <w:t>端即會告知機器人可以指示接著的動作，等一切程序都執行完畢後，使用者可透過網頁得知自己最近的身體狀況。</w:t>
      </w:r>
    </w:p>
    <w:p w14:paraId="0432BAA8" w14:textId="77777777" w:rsidR="00733B7C" w:rsidRPr="00B0072A" w:rsidRDefault="00E01BB7" w:rsidP="00491E00">
      <w:pPr>
        <w:pBdr>
          <w:top w:val="nil"/>
          <w:left w:val="nil"/>
          <w:bottom w:val="nil"/>
          <w:right w:val="nil"/>
          <w:between w:val="nil"/>
        </w:pBdr>
        <w:spacing w:after="40"/>
        <w:jc w:val="both"/>
        <w:rPr>
          <w:del w:id="30" w:author="shtseng" w:date="2021-02-10T13:22:00Z"/>
          <w:rFonts w:eastAsia="DFKai-SB"/>
          <w:color w:val="000000"/>
        </w:rPr>
      </w:pPr>
      <w:del w:id="31" w:author="shtseng" w:date="2021-02-10T13:22:00Z">
        <w:r w:rsidRPr="00B0072A">
          <w:rPr>
            <w:rFonts w:eastAsia="DFKai-SB"/>
            <w:noProof/>
          </w:rPr>
          <w:drawing>
            <wp:inline distT="0" distB="0" distL="0" distR="0" wp14:anchorId="292F74E8" wp14:editId="1CA4B2C3">
              <wp:extent cx="5326380" cy="300828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002" cy="3028404"/>
                      </a:xfrm>
                      <a:prstGeom prst="rect">
                        <a:avLst/>
                      </a:prstGeom>
                    </pic:spPr>
                  </pic:pic>
                </a:graphicData>
              </a:graphic>
            </wp:inline>
          </w:drawing>
        </w:r>
      </w:del>
    </w:p>
    <w:p w14:paraId="67663ADA" w14:textId="11AACA73" w:rsidR="00733B7C" w:rsidRPr="00B0072A" w:rsidRDefault="00E01BB7" w:rsidP="00491E00">
      <w:pPr>
        <w:pBdr>
          <w:top w:val="nil"/>
          <w:left w:val="nil"/>
          <w:bottom w:val="nil"/>
          <w:right w:val="nil"/>
          <w:between w:val="nil"/>
        </w:pBdr>
        <w:spacing w:after="40"/>
        <w:jc w:val="both"/>
        <w:rPr>
          <w:ins w:id="32" w:author="shtseng" w:date="2021-02-10T13:22:00Z"/>
          <w:rFonts w:eastAsia="DFKai-SB"/>
          <w:color w:val="000000"/>
        </w:rPr>
      </w:pPr>
      <w:ins w:id="33" w:author="shtseng" w:date="2021-02-10T13:22:00Z">
        <w:r w:rsidRPr="00B0072A">
          <w:rPr>
            <w:rFonts w:eastAsia="DFKai-SB"/>
            <w:noProof/>
          </w:rPr>
          <w:drawing>
            <wp:inline distT="0" distB="0" distL="0" distR="0" wp14:anchorId="33763FF4" wp14:editId="31685576">
              <wp:extent cx="5838825" cy="3297709"/>
              <wp:effectExtent l="0" t="0" r="381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3297709"/>
                      </a:xfrm>
                      <a:prstGeom prst="rect">
                        <a:avLst/>
                      </a:prstGeom>
                    </pic:spPr>
                  </pic:pic>
                </a:graphicData>
              </a:graphic>
            </wp:inline>
          </w:drawing>
        </w:r>
      </w:ins>
    </w:p>
    <w:p w14:paraId="60254749" w14:textId="756AAB71" w:rsidR="00491E00" w:rsidRPr="00B0072A" w:rsidRDefault="00491E00" w:rsidP="00D939A7">
      <w:pPr>
        <w:pStyle w:val="af7"/>
        <w:rPr>
          <w:rFonts w:eastAsia="DFKai-SB"/>
        </w:rPr>
      </w:pPr>
      <w:r w:rsidRPr="00B0072A">
        <w:rPr>
          <w:rFonts w:eastAsia="DFKai-SB"/>
        </w:rPr>
        <w:tab/>
      </w:r>
      <w:r w:rsidRPr="00B0072A">
        <w:rPr>
          <w:rFonts w:eastAsia="DFKai-SB"/>
        </w:rPr>
        <w:tab/>
      </w:r>
      <w:r w:rsidRPr="00B0072A">
        <w:rPr>
          <w:rFonts w:eastAsia="DFKai-SB"/>
        </w:rPr>
        <w:tab/>
      </w:r>
      <w:r w:rsidRPr="00B0072A">
        <w:rPr>
          <w:rFonts w:eastAsia="DFKai-SB"/>
        </w:rPr>
        <w:tab/>
      </w:r>
      <w:r w:rsidRPr="00B0072A">
        <w:rPr>
          <w:rFonts w:eastAsia="DFKai-SB"/>
        </w:rPr>
        <w:tab/>
      </w:r>
      <w:bookmarkStart w:id="34" w:name="_Ref63775321"/>
      <w:r w:rsidRPr="00B0072A">
        <w:rPr>
          <w:rFonts w:eastAsia="DFKai-SB"/>
        </w:rPr>
        <w:t>圖</w:t>
      </w:r>
      <w:r w:rsidRPr="00B0072A">
        <w:rPr>
          <w:rFonts w:eastAsia="DFKai-SB"/>
        </w:rPr>
        <w:t xml:space="preserve"> </w:t>
      </w:r>
      <w:r w:rsidRPr="00B0072A">
        <w:rPr>
          <w:rFonts w:eastAsia="DFKai-SB"/>
        </w:rPr>
        <w:fldChar w:fldCharType="begin"/>
      </w:r>
      <w:r w:rsidRPr="00B0072A">
        <w:rPr>
          <w:rFonts w:eastAsia="DFKai-SB"/>
        </w:rPr>
        <w:instrText xml:space="preserve"> SEQ </w:instrText>
      </w:r>
      <w:r w:rsidRPr="00B0072A">
        <w:rPr>
          <w:rFonts w:eastAsia="DFKai-SB"/>
        </w:rPr>
        <w:instrText>圖</w:instrText>
      </w:r>
      <w:r w:rsidRPr="00B0072A">
        <w:rPr>
          <w:rFonts w:eastAsia="DFKai-SB"/>
        </w:rPr>
        <w:instrText xml:space="preserve"> \* ARABIC </w:instrText>
      </w:r>
      <w:r w:rsidRPr="00B0072A">
        <w:rPr>
          <w:rFonts w:eastAsia="DFKai-SB"/>
        </w:rPr>
        <w:fldChar w:fldCharType="separate"/>
      </w:r>
      <w:del w:id="35" w:author="shtseng" w:date="2021-02-10T13:22:00Z">
        <w:r w:rsidR="007B3951" w:rsidRPr="00B0072A">
          <w:rPr>
            <w:rFonts w:eastAsia="DFKai-SB"/>
            <w:noProof/>
          </w:rPr>
          <w:delText>6</w:delText>
        </w:r>
      </w:del>
      <w:ins w:id="36" w:author="shtseng" w:date="2021-02-10T13:22:00Z">
        <w:r w:rsidR="00272599">
          <w:rPr>
            <w:rFonts w:eastAsia="DFKai-SB"/>
            <w:noProof/>
          </w:rPr>
          <w:t>3</w:t>
        </w:r>
      </w:ins>
      <w:r w:rsidRPr="00B0072A">
        <w:rPr>
          <w:rFonts w:eastAsia="DFKai-SB"/>
        </w:rPr>
        <w:fldChar w:fldCharType="end"/>
      </w:r>
      <w:bookmarkEnd w:id="34"/>
      <w:r w:rsidRPr="00B0072A">
        <w:rPr>
          <w:rFonts w:eastAsia="DFKai-SB"/>
        </w:rPr>
        <w:t>：系統架構圖</w:t>
      </w:r>
    </w:p>
    <w:p w14:paraId="77AE6D82" w14:textId="09B28938" w:rsidR="00733B7C" w:rsidRPr="001E6792" w:rsidRDefault="00733B7C" w:rsidP="00D150D0">
      <w:pPr>
        <w:pStyle w:val="af5"/>
        <w:rPr>
          <w:b/>
          <w:bCs/>
          <w:color w:val="000000" w:themeColor="text1"/>
        </w:rPr>
      </w:pPr>
      <w:r w:rsidRPr="001E6792">
        <w:rPr>
          <w:b/>
          <w:bCs/>
          <w:color w:val="000000" w:themeColor="text1"/>
        </w:rPr>
        <w:t>4.1.1</w:t>
      </w:r>
      <w:r w:rsidRPr="001E6792">
        <w:rPr>
          <w:b/>
          <w:bCs/>
          <w:color w:val="000000" w:themeColor="text1"/>
        </w:rPr>
        <w:t>有限狀態機（</w:t>
      </w:r>
      <w:r w:rsidRPr="001E6792">
        <w:rPr>
          <w:b/>
          <w:bCs/>
          <w:color w:val="000000" w:themeColor="text1"/>
        </w:rPr>
        <w:t>Finite State Machine</w:t>
      </w:r>
      <w:r w:rsidRPr="001E6792">
        <w:rPr>
          <w:b/>
          <w:bCs/>
          <w:color w:val="000000" w:themeColor="text1"/>
        </w:rPr>
        <w:t>）</w:t>
      </w:r>
    </w:p>
    <w:p w14:paraId="602C5AB8" w14:textId="18400EA1" w:rsidR="00B62728" w:rsidRPr="00B0072A" w:rsidRDefault="00733B7C" w:rsidP="005C17D1">
      <w:pPr>
        <w:pStyle w:val="1-1"/>
        <w:rPr>
          <w:rFonts w:ascii="Times New Roman" w:hAnsi="Times New Roman"/>
        </w:rPr>
      </w:pPr>
      <w:r w:rsidRPr="00B0072A">
        <w:rPr>
          <w:rFonts w:ascii="Times New Roman" w:hAnsi="Times New Roman"/>
        </w:rPr>
        <w:t>Server</w:t>
      </w:r>
      <w:r w:rsidRPr="00B0072A">
        <w:rPr>
          <w:rFonts w:ascii="Times New Roman" w:hAnsi="Times New Roman"/>
        </w:rPr>
        <w:t>端、</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機器人、感測設備</w:t>
      </w:r>
      <w:r w:rsidR="0024025D" w:rsidRPr="00B0072A">
        <w:rPr>
          <w:rFonts w:ascii="Times New Roman" w:hAnsi="Times New Roman"/>
        </w:rPr>
        <w:t>之間</w:t>
      </w:r>
      <w:r w:rsidRPr="00B0072A">
        <w:rPr>
          <w:rFonts w:ascii="Times New Roman" w:hAnsi="Times New Roman"/>
        </w:rPr>
        <w:t>溝通運作的方式採用有限狀態機來</w:t>
      </w:r>
      <w:r w:rsidR="0024025D" w:rsidRPr="00B0072A">
        <w:rPr>
          <w:rFonts w:ascii="Times New Roman" w:hAnsi="Times New Roman"/>
        </w:rPr>
        <w:t>設計。</w:t>
      </w:r>
      <w:r w:rsidR="00B62728" w:rsidRPr="00B0072A">
        <w:rPr>
          <w:rFonts w:ascii="Times New Roman" w:hAnsi="Times New Roman"/>
        </w:rPr>
        <w:t>高齡</w:t>
      </w:r>
      <w:r w:rsidR="0024025D" w:rsidRPr="00B0072A">
        <w:rPr>
          <w:rFonts w:ascii="Times New Roman" w:hAnsi="Times New Roman"/>
        </w:rPr>
        <w:t>智慧監控系統需要反應的狀態主要可分為以下</w:t>
      </w:r>
      <w:r w:rsidR="0024025D" w:rsidRPr="00B0072A">
        <w:rPr>
          <w:rFonts w:ascii="Times New Roman" w:hAnsi="Times New Roman"/>
        </w:rPr>
        <w:t>4</w:t>
      </w:r>
      <w:r w:rsidR="0024025D" w:rsidRPr="00B0072A">
        <w:rPr>
          <w:rFonts w:ascii="Times New Roman" w:hAnsi="Times New Roman"/>
        </w:rPr>
        <w:t>大類：與長者互動、引導量測、資料分析</w:t>
      </w:r>
      <w:del w:id="37" w:author="shtseng" w:date="2021-02-10T13:22:00Z">
        <w:r w:rsidR="00AD388D">
          <w:rPr>
            <w:rFonts w:ascii="Times New Roman" w:hAnsi="Times New Roman" w:hint="eastAsia"/>
          </w:rPr>
          <w:delText>、</w:delText>
        </w:r>
      </w:del>
      <w:r w:rsidR="0024025D" w:rsidRPr="00B0072A">
        <w:rPr>
          <w:rFonts w:ascii="Times New Roman" w:hAnsi="Times New Roman"/>
        </w:rPr>
        <w:t>給予建議、顯示網頁</w:t>
      </w:r>
      <w:proofErr w:type="spellStart"/>
      <w:r w:rsidR="0024025D" w:rsidRPr="00B0072A">
        <w:rPr>
          <w:rFonts w:ascii="Times New Roman" w:hAnsi="Times New Roman"/>
        </w:rPr>
        <w:t>QRcode</w:t>
      </w:r>
      <w:proofErr w:type="spellEnd"/>
      <w:r w:rsidR="0024025D" w:rsidRPr="00B0072A">
        <w:rPr>
          <w:rFonts w:ascii="Times New Roman" w:hAnsi="Times New Roman"/>
        </w:rPr>
        <w:t>…</w:t>
      </w:r>
      <w:r w:rsidR="0024025D" w:rsidRPr="00B0072A">
        <w:rPr>
          <w:rFonts w:ascii="Times New Roman" w:hAnsi="Times New Roman"/>
        </w:rPr>
        <w:t>等等，</w:t>
      </w:r>
      <w:r w:rsidR="00B62728" w:rsidRPr="00B0072A">
        <w:rPr>
          <w:rFonts w:ascii="Times New Roman" w:hAnsi="Times New Roman"/>
        </w:rPr>
        <w:t>並針對每一大類所需要真正反應狀態來做出區分，在狀態間轉換的訊號稱之為一個事件，在經由不同事件來觸發各式狀態，可</w:t>
      </w:r>
      <w:r w:rsidR="00902C79" w:rsidRPr="00B0072A">
        <w:rPr>
          <w:rFonts w:ascii="Times New Roman" w:hAnsi="Times New Roman"/>
        </w:rPr>
        <w:t>藉由</w:t>
      </w:r>
      <w:r w:rsidR="00B62728" w:rsidRPr="00B0072A">
        <w:rPr>
          <w:rFonts w:ascii="Times New Roman" w:hAnsi="Times New Roman"/>
        </w:rPr>
        <w:t>定義清楚</w:t>
      </w:r>
      <w:proofErr w:type="gramStart"/>
      <w:r w:rsidR="00B62728" w:rsidRPr="00B0072A">
        <w:rPr>
          <w:rFonts w:ascii="Times New Roman" w:hAnsi="Times New Roman"/>
        </w:rPr>
        <w:t>狀態間的動作</w:t>
      </w:r>
      <w:r w:rsidR="00902C79" w:rsidRPr="00B0072A">
        <w:rPr>
          <w:rFonts w:ascii="Times New Roman" w:hAnsi="Times New Roman"/>
        </w:rPr>
        <w:t>（</w:t>
      </w:r>
      <w:proofErr w:type="gramEnd"/>
      <w:r w:rsidR="00B62728" w:rsidRPr="00B0072A">
        <w:rPr>
          <w:rFonts w:ascii="Times New Roman" w:hAnsi="Times New Roman"/>
        </w:rPr>
        <w:t>如：進入動作：在進入狀態時執行、退出動作：在退出狀態時進行、輸入動作：依照目前狀態和輸入條件進行、轉移動作：在進行特定轉移時進行</w:t>
      </w:r>
      <w:proofErr w:type="gramStart"/>
      <w:r w:rsidR="00902C79" w:rsidRPr="00B0072A">
        <w:rPr>
          <w:rFonts w:ascii="Times New Roman" w:hAnsi="Times New Roman"/>
        </w:rPr>
        <w:t>）</w:t>
      </w:r>
      <w:proofErr w:type="gramEnd"/>
      <w:r w:rsidR="00902C79" w:rsidRPr="00B0072A">
        <w:rPr>
          <w:rFonts w:ascii="Times New Roman" w:hAnsi="Times New Roman"/>
        </w:rPr>
        <w:t>來設計出</w:t>
      </w:r>
      <w:proofErr w:type="gramStart"/>
      <w:r w:rsidR="00902C79" w:rsidRPr="00B0072A">
        <w:rPr>
          <w:rFonts w:ascii="Times New Roman" w:hAnsi="Times New Roman"/>
        </w:rPr>
        <w:t>一</w:t>
      </w:r>
      <w:proofErr w:type="gramEnd"/>
      <w:r w:rsidR="00902C79" w:rsidRPr="00B0072A">
        <w:rPr>
          <w:rFonts w:ascii="Times New Roman" w:hAnsi="Times New Roman"/>
        </w:rPr>
        <w:t>整個系統運作的方式。</w:t>
      </w:r>
    </w:p>
    <w:p w14:paraId="312484C3" w14:textId="13CA9113" w:rsidR="00B51559" w:rsidRPr="001E6792" w:rsidRDefault="00E01BB7" w:rsidP="008D3C3F">
      <w:pPr>
        <w:pStyle w:val="4-"/>
        <w:rPr>
          <w:rFonts w:ascii="Times New Roman" w:hAnsi="Times New Roman"/>
          <w:b/>
          <w:bCs w:val="0"/>
          <w:sz w:val="28"/>
          <w:szCs w:val="28"/>
        </w:rPr>
      </w:pPr>
      <w:bookmarkStart w:id="38" w:name="_Toc62488174"/>
      <w:r w:rsidRPr="001E6792">
        <w:rPr>
          <w:rFonts w:ascii="Times New Roman" w:hAnsi="Times New Roman"/>
          <w:b/>
          <w:bCs w:val="0"/>
          <w:sz w:val="28"/>
          <w:szCs w:val="28"/>
        </w:rPr>
        <w:t xml:space="preserve">4.2 </w:t>
      </w:r>
      <w:proofErr w:type="spellStart"/>
      <w:r w:rsidRPr="001E6792">
        <w:rPr>
          <w:rFonts w:ascii="Times New Roman" w:hAnsi="Times New Roman"/>
          <w:b/>
          <w:bCs w:val="0"/>
          <w:sz w:val="28"/>
          <w:szCs w:val="28"/>
        </w:rPr>
        <w:t>Zenbo</w:t>
      </w:r>
      <w:proofErr w:type="spellEnd"/>
      <w:r w:rsidR="00D73CFF" w:rsidRPr="001E6792">
        <w:rPr>
          <w:rFonts w:ascii="Times New Roman" w:hAnsi="Times New Roman"/>
          <w:b/>
          <w:bCs w:val="0"/>
          <w:sz w:val="28"/>
          <w:szCs w:val="28"/>
        </w:rPr>
        <w:t xml:space="preserve"> Junior</w:t>
      </w:r>
      <w:r w:rsidRPr="001E6792">
        <w:rPr>
          <w:rFonts w:ascii="Times New Roman" w:hAnsi="Times New Roman"/>
          <w:b/>
          <w:bCs w:val="0"/>
          <w:sz w:val="28"/>
          <w:szCs w:val="28"/>
        </w:rPr>
        <w:t>機器人功能</w:t>
      </w:r>
      <w:bookmarkEnd w:id="38"/>
    </w:p>
    <w:p w14:paraId="6615DEFF" w14:textId="5B3EEE26" w:rsidR="00DF1CE4" w:rsidRPr="001E6792" w:rsidRDefault="00E01BB7" w:rsidP="00F97D44">
      <w:pPr>
        <w:pStyle w:val="af5"/>
        <w:rPr>
          <w:b/>
          <w:bCs/>
        </w:rPr>
      </w:pPr>
      <w:r w:rsidRPr="001E6792">
        <w:rPr>
          <w:b/>
          <w:bCs/>
        </w:rPr>
        <w:t>4.2.1</w:t>
      </w:r>
      <w:r w:rsidRPr="001E6792">
        <w:rPr>
          <w:b/>
          <w:bCs/>
        </w:rPr>
        <w:t>人臉</w:t>
      </w:r>
      <w:r w:rsidR="007D7FD1" w:rsidRPr="001E6792">
        <w:rPr>
          <w:b/>
          <w:bCs/>
        </w:rPr>
        <w:t>偵測</w:t>
      </w:r>
      <w:r w:rsidR="00DF1CE4" w:rsidRPr="001E6792">
        <w:rPr>
          <w:b/>
          <w:bCs/>
        </w:rPr>
        <w:t xml:space="preserve"> </w:t>
      </w:r>
    </w:p>
    <w:p w14:paraId="7018B6D9" w14:textId="74873C47" w:rsidR="00DF1CE4" w:rsidRPr="00B0072A" w:rsidRDefault="00DF1CE4" w:rsidP="00F97D44">
      <w:pPr>
        <w:pStyle w:val="1-1"/>
        <w:rPr>
          <w:rFonts w:ascii="Times New Roman" w:hAnsi="Times New Roman"/>
        </w:rPr>
      </w:pPr>
      <w:r w:rsidRPr="00B0072A">
        <w:rPr>
          <w:rFonts w:ascii="Times New Roman" w:hAnsi="Times New Roman"/>
        </w:rPr>
        <w:t>實作流程為先透過</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螢幕上的</w:t>
      </w:r>
      <w:r w:rsidRPr="00B0072A">
        <w:rPr>
          <w:rFonts w:ascii="Times New Roman" w:hAnsi="Times New Roman"/>
        </w:rPr>
        <w:t>3D</w:t>
      </w:r>
      <w:r w:rsidRPr="00B0072A">
        <w:rPr>
          <w:rFonts w:ascii="Times New Roman" w:hAnsi="Times New Roman"/>
        </w:rPr>
        <w:t>相機、</w:t>
      </w:r>
      <w:r w:rsidRPr="00B0072A">
        <w:rPr>
          <w:rFonts w:ascii="Times New Roman" w:hAnsi="Times New Roman"/>
        </w:rPr>
        <w:t>1300</w:t>
      </w:r>
      <w:r w:rsidRPr="00B0072A">
        <w:rPr>
          <w:rFonts w:ascii="Times New Roman" w:hAnsi="Times New Roman"/>
        </w:rPr>
        <w:t>萬畫素相機進行錄影，並藉此透過呼叫</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VisionControl</w:t>
      </w:r>
      <w:proofErr w:type="spellEnd"/>
      <w:r w:rsidRPr="00B0072A">
        <w:rPr>
          <w:rFonts w:ascii="Times New Roman" w:hAnsi="Times New Roman"/>
        </w:rPr>
        <w:t xml:space="preserve"> API</w:t>
      </w:r>
      <w:r w:rsidRPr="00B0072A">
        <w:rPr>
          <w:rFonts w:ascii="Times New Roman" w:hAnsi="Times New Roman"/>
        </w:rPr>
        <w:t>套件開啟相機進行錄影，再錄影過程中利用</w:t>
      </w:r>
      <w:proofErr w:type="spellStart"/>
      <w:r w:rsidRPr="00B0072A">
        <w:rPr>
          <w:rFonts w:ascii="Times New Roman" w:hAnsi="Times New Roman"/>
        </w:rPr>
        <w:t>VisionControl</w:t>
      </w:r>
      <w:proofErr w:type="spellEnd"/>
      <w:r w:rsidRPr="00B0072A">
        <w:rPr>
          <w:rFonts w:ascii="Times New Roman" w:hAnsi="Times New Roman"/>
        </w:rPr>
        <w:t>內</w:t>
      </w:r>
      <w:proofErr w:type="spellStart"/>
      <w:r w:rsidRPr="00B0072A">
        <w:rPr>
          <w:rFonts w:ascii="Times New Roman" w:hAnsi="Times New Roman"/>
        </w:rPr>
        <w:t>Recognize_person</w:t>
      </w:r>
      <w:proofErr w:type="spellEnd"/>
      <w:r w:rsidRPr="00B0072A">
        <w:rPr>
          <w:rFonts w:ascii="Times New Roman" w:hAnsi="Times New Roman"/>
        </w:rPr>
        <w:t>來進行人臉辨識，一旦有人經過辨識到人臉後，則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順勢問候使用者</w:t>
      </w:r>
      <w:r w:rsidRPr="00B0072A">
        <w:rPr>
          <w:rFonts w:ascii="Times New Roman" w:hAnsi="Times New Roman"/>
        </w:rPr>
        <w:t>:[</w:t>
      </w:r>
      <w:r w:rsidRPr="00B0072A">
        <w:rPr>
          <w:rFonts w:ascii="Times New Roman" w:hAnsi="Times New Roman"/>
        </w:rPr>
        <w:t>您好，我叫</w:t>
      </w:r>
      <w:proofErr w:type="spellStart"/>
      <w:r w:rsidRPr="00B0072A">
        <w:rPr>
          <w:rFonts w:ascii="Times New Roman" w:hAnsi="Times New Roman"/>
        </w:rPr>
        <w:t>Zenbo</w:t>
      </w:r>
      <w:proofErr w:type="spellEnd"/>
      <w:r w:rsidRPr="00B0072A">
        <w:rPr>
          <w:rFonts w:ascii="Times New Roman" w:hAnsi="Times New Roman"/>
        </w:rPr>
        <w:t>，能夠給予您一些關於健康上的建議哦，如果需要能夠插入健保卡至讀卡機</w:t>
      </w:r>
      <w:r w:rsidRPr="00B0072A">
        <w:rPr>
          <w:rFonts w:ascii="Times New Roman" w:hAnsi="Times New Roman"/>
        </w:rPr>
        <w:t xml:space="preserve">] </w:t>
      </w:r>
      <w:r w:rsidRPr="00B0072A">
        <w:rPr>
          <w:rFonts w:ascii="Times New Roman" w:hAnsi="Times New Roman"/>
        </w:rPr>
        <w:t>此時若使用者有需要插入健保卡，則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機器人就能夠幫您服務。</w:t>
      </w:r>
    </w:p>
    <w:p w14:paraId="7F2B9758" w14:textId="39B022D2" w:rsidR="00DF1CE4" w:rsidRPr="001E6792" w:rsidRDefault="00DF1CE4" w:rsidP="00F97D44">
      <w:pPr>
        <w:pStyle w:val="af5"/>
        <w:rPr>
          <w:b/>
          <w:bCs/>
        </w:rPr>
      </w:pPr>
      <w:r w:rsidRPr="001E6792">
        <w:rPr>
          <w:b/>
          <w:bCs/>
        </w:rPr>
        <w:t>4.2.2</w:t>
      </w:r>
      <w:r w:rsidRPr="001E6792">
        <w:rPr>
          <w:b/>
          <w:bCs/>
        </w:rPr>
        <w:t>語音辨識</w:t>
      </w:r>
    </w:p>
    <w:p w14:paraId="6FDB1CA8" w14:textId="43E75D81" w:rsidR="00C52833" w:rsidRPr="00B0072A" w:rsidRDefault="00DF1CE4" w:rsidP="00F97D44">
      <w:pPr>
        <w:pStyle w:val="1-1"/>
        <w:rPr>
          <w:rFonts w:ascii="Times New Roman" w:hAnsi="Times New Roman"/>
        </w:rPr>
      </w:pPr>
      <w:r w:rsidRPr="00B0072A">
        <w:rPr>
          <w:rFonts w:ascii="Times New Roman" w:hAnsi="Times New Roman"/>
        </w:rPr>
        <w:t>此</w:t>
      </w:r>
      <w:r w:rsidR="00BB3D3D" w:rsidRPr="00B0072A">
        <w:rPr>
          <w:rFonts w:ascii="Times New Roman" w:hAnsi="Times New Roman"/>
        </w:rPr>
        <w:t>監測系統</w:t>
      </w:r>
      <w:r w:rsidRPr="00B0072A">
        <w:rPr>
          <w:rFonts w:ascii="Times New Roman" w:hAnsi="Times New Roman"/>
        </w:rPr>
        <w:t>大部分的互動均以對話與使用者、長者進行交流，而接收的方式</w:t>
      </w:r>
      <w:r w:rsidR="00BB3D3D" w:rsidRPr="00B0072A">
        <w:rPr>
          <w:rFonts w:ascii="Times New Roman" w:hAnsi="Times New Roman"/>
        </w:rPr>
        <w:t>大致上</w:t>
      </w:r>
      <w:r w:rsidRPr="00B0072A">
        <w:rPr>
          <w:rFonts w:ascii="Times New Roman" w:hAnsi="Times New Roman"/>
        </w:rPr>
        <w:t>利用</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內的</w:t>
      </w:r>
      <w:r w:rsidRPr="00B0072A">
        <w:rPr>
          <w:rFonts w:ascii="Times New Roman" w:hAnsi="Times New Roman"/>
        </w:rPr>
        <w:t>4</w:t>
      </w:r>
      <w:r w:rsidRPr="00B0072A">
        <w:rPr>
          <w:rFonts w:ascii="Times New Roman" w:hAnsi="Times New Roman"/>
        </w:rPr>
        <w:t>顆數位麥克風聽取聲音後，</w:t>
      </w:r>
      <w:r w:rsidR="00BB3D3D" w:rsidRPr="00B0072A">
        <w:rPr>
          <w:rFonts w:ascii="Times New Roman" w:hAnsi="Times New Roman"/>
        </w:rPr>
        <w:t>利用</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Dialog_system</w:t>
      </w:r>
      <w:proofErr w:type="spellEnd"/>
      <w:r w:rsidRPr="00B0072A">
        <w:rPr>
          <w:rFonts w:ascii="Times New Roman" w:hAnsi="Times New Roman"/>
        </w:rPr>
        <w:t xml:space="preserve"> </w:t>
      </w:r>
      <w:r w:rsidRPr="00B0072A">
        <w:rPr>
          <w:rFonts w:ascii="Times New Roman" w:hAnsi="Times New Roman"/>
        </w:rPr>
        <w:t>套件來辨別語意、</w:t>
      </w:r>
      <w:r w:rsidR="00BB3D3D" w:rsidRPr="00B0072A">
        <w:rPr>
          <w:rFonts w:ascii="Times New Roman" w:hAnsi="Times New Roman"/>
        </w:rPr>
        <w:t>再透過</w:t>
      </w:r>
      <w:r w:rsidRPr="00B0072A">
        <w:rPr>
          <w:rFonts w:ascii="Times New Roman" w:hAnsi="Times New Roman"/>
        </w:rPr>
        <w:t>語音辨識</w:t>
      </w:r>
      <w:r w:rsidR="00BB3D3D" w:rsidRPr="00B0072A">
        <w:rPr>
          <w:rFonts w:ascii="Times New Roman" w:hAnsi="Times New Roman"/>
        </w:rPr>
        <w:t>出的</w:t>
      </w:r>
      <w:r w:rsidRPr="00B0072A">
        <w:rPr>
          <w:rFonts w:ascii="Times New Roman" w:hAnsi="Times New Roman"/>
        </w:rPr>
        <w:t>含意來回覆使用者</w:t>
      </w:r>
      <w:r w:rsidR="006D35F4" w:rsidRPr="00B0072A">
        <w:rPr>
          <w:rFonts w:ascii="Times New Roman" w:hAnsi="Times New Roman"/>
        </w:rPr>
        <w:t>及</w:t>
      </w:r>
      <w:r w:rsidRPr="00B0072A">
        <w:rPr>
          <w:rFonts w:ascii="Times New Roman" w:hAnsi="Times New Roman"/>
        </w:rPr>
        <w:t>長者</w:t>
      </w:r>
      <w:r w:rsidR="00BB3D3D" w:rsidRPr="00B0072A">
        <w:rPr>
          <w:rFonts w:ascii="Times New Roman" w:hAnsi="Times New Roman"/>
        </w:rPr>
        <w:t>相關的操作步驟、給予建議。實際辨識過程中，能</w:t>
      </w:r>
      <w:r w:rsidR="006D35F4" w:rsidRPr="00B0072A">
        <w:rPr>
          <w:rFonts w:ascii="Times New Roman" w:hAnsi="Times New Roman"/>
        </w:rPr>
        <w:t>搭配上</w:t>
      </w:r>
      <w:proofErr w:type="spellStart"/>
      <w:r w:rsidR="006D35F4" w:rsidRPr="00B0072A">
        <w:rPr>
          <w:rFonts w:ascii="Times New Roman" w:hAnsi="Times New Roman"/>
        </w:rPr>
        <w:t>Zenbo</w:t>
      </w:r>
      <w:proofErr w:type="spellEnd"/>
      <w:r w:rsidR="006D35F4" w:rsidRPr="00B0072A">
        <w:rPr>
          <w:rFonts w:ascii="Times New Roman" w:hAnsi="Times New Roman"/>
        </w:rPr>
        <w:t xml:space="preserve"> Junior</w:t>
      </w:r>
      <w:r w:rsidR="006D35F4" w:rsidRPr="00B0072A">
        <w:rPr>
          <w:rFonts w:ascii="Times New Roman" w:hAnsi="Times New Roman"/>
        </w:rPr>
        <w:t>螢幕上顯示</w:t>
      </w:r>
      <w:r w:rsidR="00BB3D3D" w:rsidRPr="00B0072A">
        <w:rPr>
          <w:rFonts w:ascii="Times New Roman" w:hAnsi="Times New Roman"/>
        </w:rPr>
        <w:t>各式各樣地</w:t>
      </w:r>
      <w:r w:rsidR="006D35F4" w:rsidRPr="00B0072A">
        <w:rPr>
          <w:rFonts w:ascii="Times New Roman" w:hAnsi="Times New Roman"/>
        </w:rPr>
        <w:t>表情，為枯燥乏味的量測過程增添了不少的趣味性</w:t>
      </w:r>
      <w:r w:rsidRPr="00B0072A">
        <w:rPr>
          <w:rFonts w:ascii="Times New Roman" w:hAnsi="Times New Roman"/>
        </w:rPr>
        <w:t>。</w:t>
      </w:r>
    </w:p>
    <w:p w14:paraId="58E63001" w14:textId="5551F7C0" w:rsidR="000A779F" w:rsidRPr="001E6792" w:rsidRDefault="00DD0DF4" w:rsidP="008D3C3F">
      <w:pPr>
        <w:pStyle w:val="4-"/>
        <w:rPr>
          <w:rFonts w:ascii="Times New Roman" w:hAnsi="Times New Roman"/>
          <w:b/>
          <w:bCs w:val="0"/>
          <w:sz w:val="28"/>
          <w:szCs w:val="28"/>
        </w:rPr>
      </w:pPr>
      <w:bookmarkStart w:id="39" w:name="_Toc62488175"/>
      <w:r w:rsidRPr="001E6792">
        <w:rPr>
          <w:rFonts w:ascii="Times New Roman" w:hAnsi="Times New Roman"/>
          <w:b/>
          <w:bCs w:val="0"/>
          <w:sz w:val="28"/>
          <w:szCs w:val="28"/>
        </w:rPr>
        <w:t>4.3</w:t>
      </w:r>
      <w:r w:rsidRPr="001E6792">
        <w:rPr>
          <w:rFonts w:ascii="Times New Roman" w:hAnsi="Times New Roman"/>
          <w:b/>
          <w:bCs w:val="0"/>
          <w:sz w:val="28"/>
          <w:szCs w:val="28"/>
        </w:rPr>
        <w:t>訊息傳送</w:t>
      </w:r>
      <w:r w:rsidRPr="001E6792">
        <w:rPr>
          <w:rFonts w:ascii="Times New Roman" w:hAnsi="Times New Roman"/>
          <w:b/>
          <w:bCs w:val="0"/>
          <w:sz w:val="28"/>
          <w:szCs w:val="28"/>
        </w:rPr>
        <w:t>(</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ZeroMQ</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w:t>
      </w:r>
      <w:bookmarkEnd w:id="39"/>
    </w:p>
    <w:p w14:paraId="1E3C30AA" w14:textId="77777777" w:rsidR="001E6792" w:rsidRPr="00B0072A" w:rsidRDefault="001E6792" w:rsidP="001E6792">
      <w:pPr>
        <w:pStyle w:val="1-1"/>
        <w:rPr>
          <w:rFonts w:ascii="Times New Roman" w:hAnsi="Times New Roman"/>
        </w:rPr>
      </w:pPr>
      <w:proofErr w:type="spellStart"/>
      <w:r w:rsidRPr="00B0072A">
        <w:rPr>
          <w:rFonts w:ascii="Times New Roman" w:hAnsi="Times New Roman"/>
        </w:rPr>
        <w:t>ZeroMQ</w:t>
      </w:r>
      <w:proofErr w:type="spellEnd"/>
      <w:r w:rsidRPr="00B0072A">
        <w:rPr>
          <w:rFonts w:ascii="Times New Roman" w:hAnsi="Times New Roman"/>
        </w:rPr>
        <w:fldChar w:fldCharType="begin"/>
      </w:r>
      <w:r w:rsidRPr="00B0072A">
        <w:rPr>
          <w:rFonts w:ascii="Times New Roman" w:hAnsi="Times New Roman"/>
        </w:rPr>
        <w:instrText xml:space="preserve"> REF _Ref58684380 \r \h  \* MERGEFORMAT </w:instrText>
      </w:r>
      <w:r w:rsidRPr="00B0072A">
        <w:rPr>
          <w:rFonts w:ascii="Times New Roman" w:hAnsi="Times New Roman"/>
        </w:rPr>
      </w:r>
      <w:r w:rsidRPr="00B0072A">
        <w:rPr>
          <w:rFonts w:ascii="Times New Roman" w:hAnsi="Times New Roman"/>
        </w:rPr>
        <w:fldChar w:fldCharType="separate"/>
      </w:r>
      <w:r w:rsidRPr="00B0072A">
        <w:rPr>
          <w:rFonts w:ascii="Times New Roman" w:hAnsi="Times New Roman"/>
        </w:rPr>
        <w:t>[7]</w:t>
      </w:r>
      <w:r w:rsidRPr="00B0072A">
        <w:rPr>
          <w:rFonts w:ascii="Times New Roman" w:hAnsi="Times New Roman"/>
        </w:rPr>
        <w:fldChar w:fldCharType="end"/>
      </w:r>
      <w:r w:rsidRPr="00B0072A">
        <w:rPr>
          <w:rFonts w:ascii="Times New Roman" w:hAnsi="Times New Roman"/>
        </w:rPr>
        <w:t>看起來像是</w:t>
      </w:r>
      <w:r w:rsidRPr="00B0072A">
        <w:rPr>
          <w:rFonts w:ascii="Times New Roman" w:hAnsi="Times New Roman"/>
          <w:highlight w:val="white"/>
        </w:rPr>
        <w:t>一個嵌入式的網路</w:t>
      </w:r>
      <w:proofErr w:type="gramStart"/>
      <w:r w:rsidRPr="00B0072A">
        <w:rPr>
          <w:rFonts w:ascii="Times New Roman" w:hAnsi="Times New Roman"/>
          <w:highlight w:val="white"/>
        </w:rPr>
        <w:t>函式庫</w:t>
      </w:r>
      <w:proofErr w:type="gramEnd"/>
      <w:r w:rsidRPr="00B0072A">
        <w:rPr>
          <w:rFonts w:ascii="Times New Roman" w:hAnsi="Times New Roman"/>
          <w:highlight w:val="white"/>
        </w:rPr>
        <w:t>，但它其實是一個並發框架，意思是它能夠同時運算多個程序，它也提供網路插座</w:t>
      </w:r>
      <w:r w:rsidRPr="00B0072A">
        <w:rPr>
          <w:rFonts w:ascii="Times New Roman" w:hAnsi="Times New Roman"/>
          <w:highlight w:val="white"/>
        </w:rPr>
        <w:t>(socket)</w:t>
      </w:r>
      <w:r w:rsidRPr="00B0072A">
        <w:rPr>
          <w:rFonts w:ascii="Times New Roman" w:hAnsi="Times New Roman"/>
          <w:highlight w:val="white"/>
        </w:rPr>
        <w:t>，其</w:t>
      </w:r>
      <w:r w:rsidRPr="00B0072A">
        <w:rPr>
          <w:rFonts w:ascii="Times New Roman" w:hAnsi="Times New Roman"/>
          <w:highlight w:val="white"/>
        </w:rPr>
        <w:t>socket</w:t>
      </w:r>
      <w:r w:rsidRPr="00B0072A">
        <w:rPr>
          <w:rFonts w:ascii="Times New Roman" w:hAnsi="Times New Roman"/>
          <w:highlight w:val="white"/>
        </w:rPr>
        <w:t>可運用在行程內</w:t>
      </w:r>
      <w:r w:rsidRPr="00B0072A">
        <w:rPr>
          <w:rFonts w:ascii="Times New Roman" w:hAnsi="Times New Roman"/>
          <w:highlight w:val="white"/>
        </w:rPr>
        <w:t>(in-process)</w:t>
      </w:r>
      <w:r w:rsidRPr="00B0072A">
        <w:rPr>
          <w:rFonts w:ascii="Times New Roman" w:hAnsi="Times New Roman"/>
          <w:highlight w:val="white"/>
        </w:rPr>
        <w:t>、行程間</w:t>
      </w:r>
      <w:r w:rsidRPr="00B0072A">
        <w:rPr>
          <w:rFonts w:ascii="Times New Roman" w:hAnsi="Times New Roman"/>
          <w:highlight w:val="white"/>
        </w:rPr>
        <w:t>(inter-process)</w:t>
      </w:r>
      <w:r w:rsidRPr="00B0072A">
        <w:rPr>
          <w:rFonts w:ascii="Times New Roman" w:hAnsi="Times New Roman"/>
          <w:highlight w:val="white"/>
        </w:rPr>
        <w:t>和</w:t>
      </w:r>
      <w:r w:rsidRPr="00B0072A">
        <w:rPr>
          <w:rFonts w:ascii="Times New Roman" w:hAnsi="Times New Roman"/>
          <w:highlight w:val="white"/>
        </w:rPr>
        <w:t>TCP</w:t>
      </w:r>
      <w:r w:rsidRPr="00B0072A">
        <w:rPr>
          <w:rFonts w:ascii="Times New Roman" w:hAnsi="Times New Roman"/>
          <w:highlight w:val="white"/>
        </w:rPr>
        <w:t>等等。使用者可以利用</w:t>
      </w:r>
      <w:r w:rsidRPr="00B0072A">
        <w:rPr>
          <w:rFonts w:ascii="Times New Roman" w:hAnsi="Times New Roman"/>
          <w:highlight w:val="white"/>
        </w:rPr>
        <w:t>ZeroMQ</w:t>
      </w:r>
      <w:r w:rsidRPr="00B0072A">
        <w:rPr>
          <w:rFonts w:ascii="Times New Roman" w:hAnsi="Times New Roman"/>
          <w:highlight w:val="white"/>
        </w:rPr>
        <w:t>建立多對多的連線方式，如</w:t>
      </w:r>
      <w:r w:rsidRPr="00B0072A">
        <w:rPr>
          <w:rFonts w:ascii="Times New Roman" w:hAnsi="Times New Roman"/>
          <w:highlight w:val="white"/>
        </w:rPr>
        <w:t>fan-out, pub-sub, task distribution and request-reply</w:t>
      </w:r>
      <w:r w:rsidRPr="00B0072A">
        <w:rPr>
          <w:rFonts w:ascii="Times New Roman" w:hAnsi="Times New Roman"/>
          <w:highlight w:val="white"/>
        </w:rPr>
        <w:t>等等，且</w:t>
      </w:r>
      <w:r w:rsidRPr="00B0072A">
        <w:rPr>
          <w:rFonts w:ascii="Times New Roman" w:hAnsi="Times New Roman"/>
          <w:highlight w:val="white"/>
        </w:rPr>
        <w:t>ZeroMQ</w:t>
      </w:r>
      <w:r w:rsidRPr="00B0072A">
        <w:rPr>
          <w:rFonts w:ascii="Times New Roman" w:hAnsi="Times New Roman"/>
        </w:rPr>
        <w:t>的速度比傳統的網路插座快，並具有異步</w:t>
      </w:r>
      <w:r w:rsidRPr="00B0072A">
        <w:rPr>
          <w:rFonts w:ascii="Times New Roman" w:hAnsi="Times New Roman"/>
        </w:rPr>
        <w:t>I/O</w:t>
      </w:r>
      <w:r w:rsidRPr="00B0072A">
        <w:rPr>
          <w:rFonts w:ascii="Times New Roman" w:hAnsi="Times New Roman"/>
        </w:rPr>
        <w:t>模型能為您提供可擴展的多核應用程序，這些應用程序能夠為您完成異步消息處理任務，</w:t>
      </w:r>
      <w:r w:rsidRPr="00B0072A">
        <w:rPr>
          <w:rFonts w:ascii="Times New Roman" w:hAnsi="Times New Roman"/>
          <w:highlight w:val="white"/>
        </w:rPr>
        <w:t>所謂</w:t>
      </w:r>
      <w:r w:rsidRPr="00B0072A">
        <w:rPr>
          <w:rFonts w:ascii="Times New Roman" w:hAnsi="Times New Roman"/>
          <w:highlight w:val="white"/>
        </w:rPr>
        <w:t>“</w:t>
      </w:r>
      <w:r w:rsidRPr="00B0072A">
        <w:rPr>
          <w:rFonts w:ascii="Times New Roman" w:hAnsi="Times New Roman"/>
          <w:highlight w:val="white"/>
        </w:rPr>
        <w:t>異步</w:t>
      </w:r>
      <w:r w:rsidRPr="00B0072A">
        <w:rPr>
          <w:rFonts w:ascii="Times New Roman" w:hAnsi="Times New Roman"/>
          <w:highlight w:val="white"/>
        </w:rPr>
        <w:t>”</w:t>
      </w:r>
      <w:r w:rsidRPr="00B0072A">
        <w:rPr>
          <w:rFonts w:ascii="Times New Roman" w:hAnsi="Times New Roman"/>
          <w:highlight w:val="white"/>
        </w:rPr>
        <w:t>，簡單說就是一個任務不是連續完成的，可以理解成該任務被人為分成兩段，先執行第一段，然後轉而執行其他任務，等做好了準備，再回過頭執行第二段。</w:t>
      </w:r>
      <w:r w:rsidRPr="00B0072A">
        <w:rPr>
          <w:rFonts w:ascii="Times New Roman" w:hAnsi="Times New Roman"/>
        </w:rPr>
        <w:t>ZeroMQ</w:t>
      </w:r>
      <w:r w:rsidRPr="00B0072A">
        <w:rPr>
          <w:rFonts w:ascii="Times New Roman" w:hAnsi="Times New Roman"/>
        </w:rPr>
        <w:t>具有多種語言</w:t>
      </w:r>
      <w:r w:rsidRPr="00B0072A">
        <w:rPr>
          <w:rFonts w:ascii="Times New Roman" w:hAnsi="Times New Roman"/>
        </w:rPr>
        <w:t>API</w:t>
      </w:r>
      <w:r w:rsidRPr="00B0072A">
        <w:rPr>
          <w:rFonts w:ascii="Times New Roman" w:hAnsi="Times New Roman"/>
        </w:rPr>
        <w:t>，並且可以在大多數操作系統上運行。</w:t>
      </w:r>
    </w:p>
    <w:p w14:paraId="6A30159D" w14:textId="3984CC5D" w:rsidR="000A779F" w:rsidRPr="00B0072A" w:rsidRDefault="00DD0DF4" w:rsidP="00751C18">
      <w:pPr>
        <w:pStyle w:val="1-1"/>
        <w:rPr>
          <w:rFonts w:ascii="Times New Roman" w:hAnsi="Times New Roman"/>
        </w:rPr>
      </w:pPr>
      <w:r w:rsidRPr="00B0072A">
        <w:rPr>
          <w:rFonts w:ascii="Times New Roman" w:hAnsi="Times New Roman"/>
        </w:rPr>
        <w:t>利用前面說到的</w:t>
      </w:r>
      <w:proofErr w:type="spellStart"/>
      <w:r w:rsidRPr="00B0072A">
        <w:rPr>
          <w:rFonts w:ascii="Times New Roman" w:hAnsi="Times New Roman"/>
        </w:rPr>
        <w:t>ZeroMQ</w:t>
      </w:r>
      <w:proofErr w:type="spellEnd"/>
      <w:r w:rsidRPr="00B0072A">
        <w:rPr>
          <w:rFonts w:ascii="Times New Roman" w:hAnsi="Times New Roman"/>
        </w:rPr>
        <w:t>函式庫達到彼此互相溝通的效果，在</w:t>
      </w:r>
      <w:proofErr w:type="spellStart"/>
      <w:r w:rsidRPr="00B0072A">
        <w:rPr>
          <w:rFonts w:ascii="Times New Roman" w:hAnsi="Times New Roman"/>
        </w:rPr>
        <w:t>ZeroMQ</w:t>
      </w:r>
      <w:proofErr w:type="spellEnd"/>
      <w:r w:rsidRPr="00B0072A">
        <w:rPr>
          <w:rFonts w:ascii="Times New Roman" w:hAnsi="Times New Roman"/>
        </w:rPr>
        <w:t>中有三種模式，</w:t>
      </w:r>
      <w:r w:rsidRPr="00B0072A">
        <w:rPr>
          <w:rFonts w:ascii="Times New Roman" w:hAnsi="Times New Roman"/>
        </w:rPr>
        <w:t>Request-</w:t>
      </w:r>
      <w:proofErr w:type="spellStart"/>
      <w:r w:rsidRPr="00B0072A">
        <w:rPr>
          <w:rFonts w:ascii="Times New Roman" w:hAnsi="Times New Roman"/>
        </w:rPr>
        <w:t>Relpy</w:t>
      </w:r>
      <w:proofErr w:type="spellEnd"/>
      <w:r w:rsidRPr="00B0072A">
        <w:rPr>
          <w:rFonts w:ascii="Times New Roman" w:hAnsi="Times New Roman"/>
        </w:rPr>
        <w:t>模式、</w:t>
      </w:r>
      <w:r w:rsidRPr="00B0072A">
        <w:rPr>
          <w:rFonts w:ascii="Times New Roman" w:hAnsi="Times New Roman"/>
        </w:rPr>
        <w:t>Publish-</w:t>
      </w:r>
      <w:proofErr w:type="spellStart"/>
      <w:r w:rsidRPr="00B0072A">
        <w:rPr>
          <w:rFonts w:ascii="Times New Roman" w:hAnsi="Times New Roman"/>
        </w:rPr>
        <w:t>Subscrible</w:t>
      </w:r>
      <w:proofErr w:type="spellEnd"/>
      <w:r w:rsidRPr="00B0072A">
        <w:rPr>
          <w:rFonts w:ascii="Times New Roman" w:hAnsi="Times New Roman"/>
        </w:rPr>
        <w:t>模式及</w:t>
      </w:r>
      <w:r w:rsidRPr="00B0072A">
        <w:rPr>
          <w:rFonts w:ascii="Times New Roman" w:hAnsi="Times New Roman"/>
        </w:rPr>
        <w:t>Parallel-Pipeline</w:t>
      </w:r>
      <w:r w:rsidRPr="00B0072A">
        <w:rPr>
          <w:rFonts w:ascii="Times New Roman" w:hAnsi="Times New Roman"/>
        </w:rPr>
        <w:t>模式。我們本次的專題中，運用了</w:t>
      </w:r>
      <w:proofErr w:type="spellStart"/>
      <w:r w:rsidRPr="00B0072A">
        <w:rPr>
          <w:rFonts w:ascii="Times New Roman" w:hAnsi="Times New Roman"/>
        </w:rPr>
        <w:t>ZeroMQ</w:t>
      </w:r>
      <w:proofErr w:type="spellEnd"/>
      <w:r w:rsidRPr="00B0072A">
        <w:rPr>
          <w:rFonts w:ascii="Times New Roman" w:hAnsi="Times New Roman"/>
        </w:rPr>
        <w:t>中的</w:t>
      </w:r>
      <w:r w:rsidRPr="00B0072A">
        <w:rPr>
          <w:rFonts w:ascii="Times New Roman" w:hAnsi="Times New Roman"/>
        </w:rPr>
        <w:t>Parallel-Pipeline</w:t>
      </w:r>
      <w:r w:rsidRPr="00B0072A">
        <w:rPr>
          <w:rFonts w:ascii="Times New Roman" w:hAnsi="Times New Roman"/>
        </w:rPr>
        <w:t>模式</w:t>
      </w:r>
      <w:r w:rsidR="006B0FEF" w:rsidRPr="00B0072A">
        <w:rPr>
          <w:rFonts w:ascii="Times New Roman" w:hAnsi="Times New Roman"/>
        </w:rPr>
        <w:t>(</w:t>
      </w:r>
      <w:r w:rsidR="0055254D" w:rsidRPr="00B0072A">
        <w:rPr>
          <w:rFonts w:ascii="Times New Roman" w:hAnsi="Times New Roman"/>
        </w:rPr>
        <w:t>如</w:t>
      </w:r>
      <w:r w:rsidR="00C960A4" w:rsidRPr="00B0072A">
        <w:rPr>
          <w:rFonts w:ascii="Times New Roman" w:hAnsi="Times New Roman"/>
        </w:rPr>
        <w:fldChar w:fldCharType="begin"/>
      </w:r>
      <w:r w:rsidR="00C960A4" w:rsidRPr="00B0072A">
        <w:rPr>
          <w:rFonts w:ascii="Times New Roman" w:hAnsi="Times New Roman"/>
        </w:rPr>
        <w:instrText xml:space="preserve"> REF _Ref60406587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395A09" w:rsidRPr="00395A09">
        <w:rPr>
          <w:rFonts w:ascii="Times New Roman" w:hAnsi="Times New Roman"/>
        </w:rPr>
        <w:t>圖</w:t>
      </w:r>
      <w:r w:rsidR="00395A09" w:rsidRPr="00395A09">
        <w:rPr>
          <w:rFonts w:ascii="Times New Roman" w:hAnsi="Times New Roman"/>
        </w:rPr>
        <w:t xml:space="preserve"> </w:t>
      </w:r>
      <w:del w:id="40" w:author="shtseng" w:date="2021-02-10T13:22:00Z">
        <w:r w:rsidR="00C960A4" w:rsidRPr="00B0072A">
          <w:rPr>
            <w:rFonts w:ascii="Times New Roman" w:hAnsi="Times New Roman"/>
            <w:noProof/>
          </w:rPr>
          <w:delText>7</w:delText>
        </w:r>
      </w:del>
      <w:ins w:id="41" w:author="shtseng" w:date="2021-02-10T13:22:00Z">
        <w:r w:rsidR="00395A09" w:rsidRPr="00395A09">
          <w:rPr>
            <w:rFonts w:ascii="Times New Roman" w:hAnsi="Times New Roman"/>
            <w:noProof/>
          </w:rPr>
          <w:t>4</w:t>
        </w:r>
      </w:ins>
      <w:r w:rsidR="00C960A4" w:rsidRPr="00B0072A">
        <w:rPr>
          <w:rFonts w:ascii="Times New Roman" w:hAnsi="Times New Roman"/>
        </w:rPr>
        <w:fldChar w:fldCharType="end"/>
      </w:r>
      <w:r w:rsidR="006B0FEF" w:rsidRPr="00B0072A">
        <w:rPr>
          <w:rFonts w:ascii="Times New Roman" w:hAnsi="Times New Roman"/>
        </w:rPr>
        <w:t>)</w:t>
      </w:r>
      <w:r w:rsidR="000935E6" w:rsidRPr="00B0072A">
        <w:rPr>
          <w:rFonts w:ascii="Times New Roman" w:hAnsi="Times New Roman"/>
        </w:rPr>
        <w:t>，利用</w:t>
      </w:r>
      <w:r w:rsidR="000935E6" w:rsidRPr="00B0072A">
        <w:rPr>
          <w:rFonts w:ascii="Times New Roman" w:hAnsi="Times New Roman"/>
        </w:rPr>
        <w:t>Parallel-Pipeline</w:t>
      </w:r>
      <w:r w:rsidR="000935E6" w:rsidRPr="00B0072A">
        <w:rPr>
          <w:rFonts w:ascii="Times New Roman" w:hAnsi="Times New Roman"/>
        </w:rPr>
        <w:t>模式中的</w:t>
      </w:r>
      <w:r w:rsidR="000935E6" w:rsidRPr="00B0072A">
        <w:rPr>
          <w:rFonts w:ascii="Times New Roman" w:hAnsi="Times New Roman"/>
        </w:rPr>
        <w:t>worker</w:t>
      </w:r>
      <w:r w:rsidR="000935E6" w:rsidRPr="00B0072A">
        <w:rPr>
          <w:rFonts w:ascii="Times New Roman" w:hAnsi="Times New Roman"/>
        </w:rPr>
        <w:t>，做到雙向的功能，</w:t>
      </w:r>
      <w:r w:rsidR="00111C64" w:rsidRPr="00B0072A">
        <w:rPr>
          <w:rFonts w:ascii="Times New Roman" w:hAnsi="Times New Roman"/>
        </w:rPr>
        <w:t>讓</w:t>
      </w:r>
      <w:r w:rsidR="00EB75F1" w:rsidRPr="00B0072A">
        <w:rPr>
          <w:rFonts w:ascii="Times New Roman" w:hAnsi="Times New Roman"/>
        </w:rPr>
        <w:t>機器人、樹</w:t>
      </w:r>
      <w:proofErr w:type="gramStart"/>
      <w:r w:rsidR="00EB75F1" w:rsidRPr="00B0072A">
        <w:rPr>
          <w:rFonts w:ascii="Times New Roman" w:hAnsi="Times New Roman"/>
        </w:rPr>
        <w:t>莓</w:t>
      </w:r>
      <w:proofErr w:type="gramEnd"/>
      <w:r w:rsidR="00EB75F1" w:rsidRPr="00B0072A">
        <w:rPr>
          <w:rFonts w:ascii="Times New Roman" w:hAnsi="Times New Roman"/>
        </w:rPr>
        <w:t>派及</w:t>
      </w:r>
      <w:r w:rsidR="00EB75F1" w:rsidRPr="00B0072A">
        <w:rPr>
          <w:rFonts w:ascii="Times New Roman" w:hAnsi="Times New Roman"/>
        </w:rPr>
        <w:t>Server</w:t>
      </w:r>
      <w:r w:rsidR="00EB75F1" w:rsidRPr="00B0072A">
        <w:rPr>
          <w:rFonts w:ascii="Times New Roman" w:hAnsi="Times New Roman"/>
        </w:rPr>
        <w:t>都成為</w:t>
      </w:r>
      <w:r w:rsidR="00EB75F1" w:rsidRPr="00B0072A">
        <w:rPr>
          <w:rFonts w:ascii="Times New Roman" w:hAnsi="Times New Roman"/>
        </w:rPr>
        <w:t>worker</w:t>
      </w:r>
      <w:r w:rsidR="0055254D" w:rsidRPr="00B0072A">
        <w:rPr>
          <w:rFonts w:ascii="Times New Roman" w:hAnsi="Times New Roman"/>
        </w:rPr>
        <w:t>(</w:t>
      </w:r>
      <w:r w:rsidR="0055254D" w:rsidRPr="00B0072A">
        <w:rPr>
          <w:rFonts w:ascii="Times New Roman" w:hAnsi="Times New Roman"/>
        </w:rPr>
        <w:t>如</w:t>
      </w:r>
      <w:r w:rsidR="00C960A4" w:rsidRPr="00B0072A">
        <w:rPr>
          <w:rFonts w:ascii="Times New Roman" w:hAnsi="Times New Roman"/>
        </w:rPr>
        <w:fldChar w:fldCharType="begin"/>
      </w:r>
      <w:r w:rsidR="00C960A4" w:rsidRPr="00B0072A">
        <w:rPr>
          <w:rFonts w:ascii="Times New Roman" w:hAnsi="Times New Roman"/>
        </w:rPr>
        <w:instrText xml:space="preserve"> REF _Ref60406674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395A09" w:rsidRPr="00395A09">
        <w:rPr>
          <w:rFonts w:ascii="Times New Roman" w:hAnsi="Times New Roman"/>
        </w:rPr>
        <w:t>圖</w:t>
      </w:r>
      <w:r w:rsidR="00395A09" w:rsidRPr="00395A09">
        <w:rPr>
          <w:rFonts w:ascii="Times New Roman" w:hAnsi="Times New Roman"/>
        </w:rPr>
        <w:t xml:space="preserve"> </w:t>
      </w:r>
      <w:del w:id="42" w:author="shtseng" w:date="2021-02-10T13:22:00Z">
        <w:r w:rsidR="00C960A4" w:rsidRPr="00B0072A">
          <w:rPr>
            <w:rFonts w:ascii="Times New Roman" w:hAnsi="Times New Roman"/>
            <w:noProof/>
          </w:rPr>
          <w:delText>8</w:delText>
        </w:r>
      </w:del>
      <w:ins w:id="43" w:author="shtseng" w:date="2021-02-10T13:22:00Z">
        <w:r w:rsidR="00395A09" w:rsidRPr="00395A09">
          <w:rPr>
            <w:rFonts w:ascii="Times New Roman" w:hAnsi="Times New Roman"/>
            <w:noProof/>
          </w:rPr>
          <w:t>5</w:t>
        </w:r>
      </w:ins>
      <w:r w:rsidR="00C960A4" w:rsidRPr="00B0072A">
        <w:rPr>
          <w:rFonts w:ascii="Times New Roman" w:hAnsi="Times New Roman"/>
        </w:rPr>
        <w:fldChar w:fldCharType="end"/>
      </w:r>
      <w:r w:rsidR="0055254D" w:rsidRPr="00B0072A">
        <w:rPr>
          <w:rFonts w:ascii="Times New Roman" w:hAnsi="Times New Roman"/>
        </w:rPr>
        <w:t>)</w:t>
      </w:r>
      <w:r w:rsidR="00EB75F1" w:rsidRPr="00B0072A">
        <w:rPr>
          <w:rFonts w:ascii="Times New Roman" w:hAnsi="Times New Roman"/>
        </w:rPr>
        <w:t>，</w:t>
      </w:r>
      <w:r w:rsidR="000935E6" w:rsidRPr="00B0072A">
        <w:rPr>
          <w:rFonts w:ascii="Times New Roman" w:hAnsi="Times New Roman"/>
        </w:rPr>
        <w:t>使得機器人與樹</w:t>
      </w:r>
      <w:proofErr w:type="gramStart"/>
      <w:r w:rsidR="000935E6" w:rsidRPr="00B0072A">
        <w:rPr>
          <w:rFonts w:ascii="Times New Roman" w:hAnsi="Times New Roman"/>
        </w:rPr>
        <w:t>莓</w:t>
      </w:r>
      <w:proofErr w:type="gramEnd"/>
      <w:r w:rsidR="000935E6" w:rsidRPr="00B0072A">
        <w:rPr>
          <w:rFonts w:ascii="Times New Roman" w:hAnsi="Times New Roman"/>
        </w:rPr>
        <w:t>派能互相溝通</w:t>
      </w:r>
      <w:r w:rsidRPr="00B0072A">
        <w:rPr>
          <w:rFonts w:ascii="Times New Roman" w:hAnsi="Times New Roman"/>
        </w:rPr>
        <w:t>。</w:t>
      </w:r>
    </w:p>
    <w:p w14:paraId="44D3982A" w14:textId="77777777" w:rsidR="00DD0DF4" w:rsidRPr="00B0072A" w:rsidRDefault="00DD0DF4" w:rsidP="00C960A4">
      <w:pPr>
        <w:pStyle w:val="a"/>
      </w:pPr>
      <w:r w:rsidRPr="00B0072A">
        <w:t>當機器人發出指令時，機器人會將指令</w:t>
      </w:r>
      <w:r w:rsidRPr="00B0072A">
        <w:t>PUSH</w:t>
      </w:r>
      <w:r w:rsidRPr="00B0072A">
        <w:t>進入</w:t>
      </w:r>
      <w:r w:rsidRPr="00B0072A">
        <w:t>Worker</w:t>
      </w:r>
      <w:r w:rsidRPr="00B0072A">
        <w:t>中。</w:t>
      </w:r>
    </w:p>
    <w:p w14:paraId="04815C80" w14:textId="7B7F3AF2" w:rsidR="00DD0DF4" w:rsidRPr="00B0072A" w:rsidRDefault="00DD0DF4" w:rsidP="00C960A4">
      <w:pPr>
        <w:pStyle w:val="a"/>
      </w:pPr>
      <w:r w:rsidRPr="00B0072A">
        <w:t>樹莓派把指令從</w:t>
      </w:r>
      <w:r w:rsidRPr="00B0072A">
        <w:t>Worker</w:t>
      </w:r>
      <w:r w:rsidRPr="00B0072A">
        <w:t>中</w:t>
      </w:r>
      <w:r w:rsidRPr="00B0072A">
        <w:t>PULL</w:t>
      </w:r>
      <w:r w:rsidRPr="00B0072A">
        <w:t>出來，再利用此指令做要求的動作</w:t>
      </w:r>
      <w:r w:rsidRPr="00B0072A">
        <w:t>(</w:t>
      </w:r>
      <w:r w:rsidRPr="00B0072A">
        <w:t>如開啟耳溫槍或開啟讀卡機</w:t>
      </w:r>
      <w:r w:rsidRPr="00B0072A">
        <w:t>)</w:t>
      </w:r>
      <w:r w:rsidRPr="00B0072A">
        <w:t>。</w:t>
      </w:r>
    </w:p>
    <w:p w14:paraId="71C65AC9" w14:textId="77777777" w:rsidR="00DD0DF4" w:rsidRPr="00B0072A" w:rsidRDefault="00DD0DF4" w:rsidP="00C960A4">
      <w:pPr>
        <w:pStyle w:val="a"/>
      </w:pPr>
      <w:r w:rsidRPr="00B0072A">
        <w:t>而當使用者量測完數據樹莓派也收到時，樹莓派會把處理完的數據</w:t>
      </w:r>
      <w:r w:rsidRPr="00B0072A">
        <w:t>PUSH</w:t>
      </w:r>
      <w:r w:rsidRPr="00B0072A">
        <w:t>進入</w:t>
      </w:r>
      <w:r w:rsidRPr="00B0072A">
        <w:t>Worker</w:t>
      </w:r>
      <w:r w:rsidRPr="00B0072A">
        <w:t>。</w:t>
      </w:r>
    </w:p>
    <w:p w14:paraId="6195CB60" w14:textId="0A7B865D" w:rsidR="00DD0DF4" w:rsidRPr="00B0072A" w:rsidRDefault="00DD0DF4" w:rsidP="00C960A4">
      <w:pPr>
        <w:pStyle w:val="a"/>
      </w:pPr>
      <w:r w:rsidRPr="00B0072A">
        <w:t>Worker</w:t>
      </w:r>
      <w:r w:rsidRPr="00B0072A">
        <w:t>再將量測完的數據告知機器人，讓機器人念出數據內容。</w:t>
      </w:r>
    </w:p>
    <w:p w14:paraId="5D55BCDA" w14:textId="164724F7" w:rsidR="00DD0DF4" w:rsidRPr="00B0072A" w:rsidRDefault="00DD0DF4" w:rsidP="00CD39F2">
      <w:pPr>
        <w:pStyle w:val="a"/>
      </w:pPr>
      <w:r w:rsidRPr="00B0072A">
        <w:t>重複上述的步驟，便能達到多次量測的效果。</w:t>
      </w:r>
    </w:p>
    <w:p w14:paraId="36A0DC09" w14:textId="77777777" w:rsidR="0055254D" w:rsidRPr="00B0072A" w:rsidRDefault="004B660F" w:rsidP="003452AC">
      <w:pPr>
        <w:jc w:val="both"/>
        <w:rPr>
          <w:del w:id="44" w:author="shtseng" w:date="2021-02-10T13:22:00Z"/>
          <w:rFonts w:eastAsia="DFKai-SB"/>
        </w:rPr>
      </w:pPr>
      <w:del w:id="45" w:author="shtseng" w:date="2021-02-10T13:22:00Z">
        <w:r w:rsidRPr="00B0072A">
          <w:rPr>
            <w:rFonts w:eastAsia="DFKai-SB"/>
            <w:noProof/>
          </w:rPr>
          <w:drawing>
            <wp:anchor distT="0" distB="0" distL="114300" distR="114300" simplePos="0" relativeHeight="251661312" behindDoc="0" locked="0" layoutInCell="1" allowOverlap="1" wp14:anchorId="52DB057E" wp14:editId="376E9DC6">
              <wp:simplePos x="0" y="0"/>
              <wp:positionH relativeFrom="column">
                <wp:posOffset>3828058</wp:posOffset>
              </wp:positionH>
              <wp:positionV relativeFrom="paragraph">
                <wp:posOffset>3810</wp:posOffset>
              </wp:positionV>
              <wp:extent cx="839470" cy="2346325"/>
              <wp:effectExtent l="0" t="0" r="0" b="0"/>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3">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B0072A">
          <w:rPr>
            <w:rFonts w:eastAsia="DFKai-SB"/>
            <w:noProof/>
          </w:rPr>
          <w:drawing>
            <wp:anchor distT="0" distB="0" distL="114300" distR="114300" simplePos="0" relativeHeight="251662336" behindDoc="1" locked="0" layoutInCell="1" allowOverlap="1" wp14:anchorId="29A77718" wp14:editId="1890961C">
              <wp:simplePos x="0" y="0"/>
              <wp:positionH relativeFrom="column">
                <wp:posOffset>810260</wp:posOffset>
              </wp:positionH>
              <wp:positionV relativeFrom="paragraph">
                <wp:posOffset>8890</wp:posOffset>
              </wp:positionV>
              <wp:extent cx="1437640" cy="2401570"/>
              <wp:effectExtent l="0" t="0" r="0"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rotWithShape="1">
                      <a:blip r:embed="rId14" cstate="print">
                        <a:extLst>
                          <a:ext uri="{28A0092B-C50C-407E-A947-70E740481C1C}">
                            <a14:useLocalDpi xmlns:a14="http://schemas.microsoft.com/office/drawing/2010/main" val="0"/>
                          </a:ext>
                        </a:extLst>
                      </a:blip>
                      <a:srcRect l="17878" r="10043"/>
                      <a:stretch/>
                    </pic:blipFill>
                    <pic:spPr bwMode="auto">
                      <a:xfrm>
                        <a:off x="0" y="0"/>
                        <a:ext cx="1437640" cy="2401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p>
    <w:p w14:paraId="71142CB1" w14:textId="54260D5A" w:rsidR="0055254D" w:rsidRPr="00B0072A" w:rsidRDefault="00751C18" w:rsidP="003452AC">
      <w:pPr>
        <w:jc w:val="both"/>
        <w:rPr>
          <w:ins w:id="46" w:author="shtseng" w:date="2021-02-10T13:22:00Z"/>
          <w:rFonts w:eastAsia="DFKai-SB"/>
        </w:rPr>
      </w:pPr>
      <w:del w:id="47" w:author="shtseng" w:date="2021-02-10T13:22:00Z">
        <w:r w:rsidRPr="00B0072A">
          <w:rPr>
            <w:rFonts w:eastAsia="DFKai-SB"/>
          </w:rPr>
          <w:tab/>
        </w:r>
        <w:r w:rsidR="004B660F">
          <w:rPr>
            <w:rFonts w:eastAsia="DFKai-SB"/>
          </w:rPr>
          <w:tab/>
        </w:r>
      </w:del>
      <w:ins w:id="48" w:author="shtseng" w:date="2021-02-10T13:22:00Z">
        <w:r w:rsidR="00E4395D" w:rsidRPr="00B0072A">
          <w:rPr>
            <w:rFonts w:eastAsia="DFKai-SB"/>
            <w:noProof/>
          </w:rPr>
          <w:drawing>
            <wp:anchor distT="0" distB="0" distL="114300" distR="114300" simplePos="0" relativeHeight="251658240" behindDoc="0" locked="0" layoutInCell="1" allowOverlap="1" wp14:anchorId="5D679BC9" wp14:editId="57F1DACC">
              <wp:simplePos x="0" y="0"/>
              <wp:positionH relativeFrom="column">
                <wp:posOffset>4352925</wp:posOffset>
              </wp:positionH>
              <wp:positionV relativeFrom="paragraph">
                <wp:posOffset>3810</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3">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00E4395D" w:rsidRPr="00B0072A">
          <w:rPr>
            <w:rFonts w:eastAsia="DFKai-SB"/>
            <w:noProof/>
          </w:rPr>
          <w:drawing>
            <wp:anchor distT="0" distB="0" distL="114300" distR="114300" simplePos="0" relativeHeight="251659264" behindDoc="1" locked="0" layoutInCell="1" allowOverlap="1" wp14:anchorId="2CBCBEA8" wp14:editId="3D60053D">
              <wp:simplePos x="0" y="0"/>
              <wp:positionH relativeFrom="column">
                <wp:posOffset>790856</wp:posOffset>
              </wp:positionH>
              <wp:positionV relativeFrom="paragraph">
                <wp:posOffset>3810</wp:posOffset>
              </wp:positionV>
              <wp:extent cx="1838960" cy="2212975"/>
              <wp:effectExtent l="0" t="0" r="889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8960" cy="2212975"/>
                      </a:xfrm>
                      <a:prstGeom prst="rect">
                        <a:avLst/>
                      </a:prstGeom>
                    </pic:spPr>
                  </pic:pic>
                </a:graphicData>
              </a:graphic>
            </wp:anchor>
          </w:drawing>
        </w:r>
        <w:r w:rsidR="0055254D" w:rsidRPr="00B0072A">
          <w:rPr>
            <w:rFonts w:eastAsia="DFKai-SB"/>
          </w:rPr>
          <w:t xml:space="preserve">      </w:t>
        </w:r>
        <w:r w:rsidR="005E797E" w:rsidRPr="00B0072A">
          <w:rPr>
            <w:rFonts w:eastAsia="DFKai-SB"/>
          </w:rPr>
          <w:tab/>
        </w:r>
        <w:r w:rsidR="005E797E" w:rsidRPr="00B0072A">
          <w:rPr>
            <w:rFonts w:eastAsia="DFKai-SB"/>
          </w:rPr>
          <w:tab/>
        </w:r>
        <w:r w:rsidR="005E797E" w:rsidRPr="00B0072A">
          <w:rPr>
            <w:rFonts w:eastAsia="DFKai-SB"/>
          </w:rPr>
          <w:tab/>
        </w:r>
      </w:ins>
    </w:p>
    <w:p w14:paraId="01A745E5" w14:textId="6428ED5F" w:rsidR="006B0FEF" w:rsidRPr="00B0072A" w:rsidRDefault="00751C18" w:rsidP="00C960A4">
      <w:pPr>
        <w:pStyle w:val="af7"/>
        <w:rPr>
          <w:rFonts w:eastAsia="DFKai-SB"/>
        </w:rPr>
      </w:pPr>
      <w:ins w:id="49" w:author="shtseng" w:date="2021-02-10T13:22:00Z">
        <w:r w:rsidRPr="00B0072A">
          <w:rPr>
            <w:rFonts w:eastAsia="DFKai-SB"/>
          </w:rPr>
          <w:tab/>
        </w:r>
        <w:r w:rsidR="00C960A4" w:rsidRPr="00B0072A">
          <w:rPr>
            <w:rFonts w:eastAsia="DFKai-SB"/>
          </w:rPr>
          <w:tab/>
        </w:r>
        <w:r w:rsidRPr="00B0072A">
          <w:rPr>
            <w:rFonts w:eastAsia="DFKai-SB"/>
          </w:rPr>
          <w:t xml:space="preserve">   </w:t>
        </w:r>
      </w:ins>
      <w:bookmarkStart w:id="50" w:name="_Ref60406587"/>
      <w:r w:rsidRPr="00B0072A">
        <w:rPr>
          <w:rFonts w:eastAsia="DFKai-SB"/>
        </w:rPr>
        <w:t>圖</w:t>
      </w:r>
      <w:r w:rsidRPr="00B0072A">
        <w:rPr>
          <w:rFonts w:eastAsia="DFKai-SB"/>
        </w:rPr>
        <w:t xml:space="preserve"> </w:t>
      </w:r>
      <w:r w:rsidRPr="00B0072A">
        <w:rPr>
          <w:rFonts w:eastAsia="DFKai-SB"/>
        </w:rPr>
        <w:fldChar w:fldCharType="begin"/>
      </w:r>
      <w:r w:rsidRPr="00B0072A">
        <w:rPr>
          <w:rFonts w:eastAsia="DFKai-SB"/>
        </w:rPr>
        <w:instrText xml:space="preserve"> SEQ </w:instrText>
      </w:r>
      <w:r w:rsidRPr="00B0072A">
        <w:rPr>
          <w:rFonts w:eastAsia="DFKai-SB"/>
        </w:rPr>
        <w:instrText>圖</w:instrText>
      </w:r>
      <w:r w:rsidRPr="00B0072A">
        <w:rPr>
          <w:rFonts w:eastAsia="DFKai-SB"/>
        </w:rPr>
        <w:instrText xml:space="preserve"> \* ARABIC </w:instrText>
      </w:r>
      <w:r w:rsidRPr="00B0072A">
        <w:rPr>
          <w:rFonts w:eastAsia="DFKai-SB"/>
        </w:rPr>
        <w:fldChar w:fldCharType="separate"/>
      </w:r>
      <w:del w:id="51" w:author="shtseng" w:date="2021-02-10T13:22:00Z">
        <w:r w:rsidR="007B3951" w:rsidRPr="00B0072A">
          <w:rPr>
            <w:rFonts w:eastAsia="DFKai-SB"/>
            <w:noProof/>
          </w:rPr>
          <w:delText>7</w:delText>
        </w:r>
      </w:del>
      <w:ins w:id="52" w:author="shtseng" w:date="2021-02-10T13:22:00Z">
        <w:r w:rsidR="00272599">
          <w:rPr>
            <w:rFonts w:eastAsia="DFKai-SB"/>
            <w:noProof/>
          </w:rPr>
          <w:t>4</w:t>
        </w:r>
      </w:ins>
      <w:r w:rsidRPr="00B0072A">
        <w:rPr>
          <w:rFonts w:eastAsia="DFKai-SB"/>
        </w:rPr>
        <w:fldChar w:fldCharType="end"/>
      </w:r>
      <w:bookmarkEnd w:id="50"/>
      <w:r w:rsidRPr="00B0072A">
        <w:rPr>
          <w:rFonts w:eastAsia="DFKai-SB"/>
        </w:rPr>
        <w:t>：</w:t>
      </w:r>
      <w:r w:rsidRPr="00B0072A">
        <w:rPr>
          <w:rFonts w:eastAsia="DFKai-SB"/>
        </w:rPr>
        <w:t>Parallel-Pipeline</w:t>
      </w:r>
      <w:r w:rsidRPr="00B0072A">
        <w:rPr>
          <w:rFonts w:eastAsia="DFKai-SB"/>
        </w:rPr>
        <w:t>模式</w:t>
      </w:r>
      <w:r w:rsidR="00C960A4" w:rsidRPr="00B0072A">
        <w:rPr>
          <w:rFonts w:eastAsia="DFKai-SB"/>
        </w:rPr>
        <w:tab/>
      </w:r>
      <w:r w:rsidR="00C960A4" w:rsidRPr="00B0072A">
        <w:rPr>
          <w:rFonts w:eastAsia="DFKai-SB"/>
        </w:rPr>
        <w:tab/>
      </w:r>
      <w:r w:rsidR="00C960A4" w:rsidRPr="00B0072A">
        <w:rPr>
          <w:rFonts w:eastAsia="DFKai-SB"/>
        </w:rPr>
        <w:tab/>
      </w:r>
      <w:ins w:id="53" w:author="shtseng" w:date="2021-02-10T13:22:00Z">
        <w:r w:rsidR="00C960A4" w:rsidRPr="00B0072A">
          <w:rPr>
            <w:rFonts w:eastAsia="DFKai-SB"/>
          </w:rPr>
          <w:tab/>
        </w:r>
      </w:ins>
      <w:bookmarkStart w:id="54" w:name="_Ref60406674"/>
      <w:r w:rsidR="00C960A4" w:rsidRPr="00B0072A">
        <w:rPr>
          <w:rFonts w:eastAsia="DFKai-SB"/>
        </w:rPr>
        <w:t>圖</w:t>
      </w:r>
      <w:r w:rsidR="00C960A4" w:rsidRPr="00B0072A">
        <w:rPr>
          <w:rFonts w:eastAsia="DFKai-SB"/>
        </w:rPr>
        <w:t xml:space="preserve"> </w:t>
      </w:r>
      <w:r w:rsidR="00C960A4" w:rsidRPr="00B0072A">
        <w:rPr>
          <w:rFonts w:eastAsia="DFKai-SB"/>
        </w:rPr>
        <w:fldChar w:fldCharType="begin"/>
      </w:r>
      <w:r w:rsidR="00C960A4" w:rsidRPr="00B0072A">
        <w:rPr>
          <w:rFonts w:eastAsia="DFKai-SB"/>
        </w:rPr>
        <w:instrText xml:space="preserve"> SEQ </w:instrText>
      </w:r>
      <w:r w:rsidR="00C960A4" w:rsidRPr="00B0072A">
        <w:rPr>
          <w:rFonts w:eastAsia="DFKai-SB"/>
        </w:rPr>
        <w:instrText>圖</w:instrText>
      </w:r>
      <w:r w:rsidR="00C960A4" w:rsidRPr="00B0072A">
        <w:rPr>
          <w:rFonts w:eastAsia="DFKai-SB"/>
        </w:rPr>
        <w:instrText xml:space="preserve"> \* ARABIC </w:instrText>
      </w:r>
      <w:r w:rsidR="00C960A4" w:rsidRPr="00B0072A">
        <w:rPr>
          <w:rFonts w:eastAsia="DFKai-SB"/>
        </w:rPr>
        <w:fldChar w:fldCharType="separate"/>
      </w:r>
      <w:del w:id="55" w:author="shtseng" w:date="2021-02-10T13:22:00Z">
        <w:r w:rsidR="007B3951" w:rsidRPr="00B0072A">
          <w:rPr>
            <w:rFonts w:eastAsia="DFKai-SB"/>
            <w:noProof/>
          </w:rPr>
          <w:delText>8</w:delText>
        </w:r>
      </w:del>
      <w:ins w:id="56" w:author="shtseng" w:date="2021-02-10T13:22:00Z">
        <w:r w:rsidR="00272599">
          <w:rPr>
            <w:rFonts w:eastAsia="DFKai-SB"/>
            <w:noProof/>
          </w:rPr>
          <w:t>5</w:t>
        </w:r>
      </w:ins>
      <w:r w:rsidR="00C960A4" w:rsidRPr="00B0072A">
        <w:rPr>
          <w:rFonts w:eastAsia="DFKai-SB"/>
        </w:rPr>
        <w:fldChar w:fldCharType="end"/>
      </w:r>
      <w:bookmarkEnd w:id="54"/>
      <w:r w:rsidR="00C960A4" w:rsidRPr="00B0072A">
        <w:rPr>
          <w:rFonts w:eastAsia="DFKai-SB"/>
        </w:rPr>
        <w:t xml:space="preserve"> </w:t>
      </w:r>
      <w:r w:rsidR="00C960A4" w:rsidRPr="00B0072A">
        <w:rPr>
          <w:rFonts w:eastAsia="DFKai-SB"/>
        </w:rPr>
        <w:t>：雙向</w:t>
      </w:r>
      <w:r w:rsidR="00C960A4" w:rsidRPr="00B0072A">
        <w:rPr>
          <w:rFonts w:eastAsia="DFKai-SB"/>
        </w:rPr>
        <w:t>Worker</w:t>
      </w:r>
    </w:p>
    <w:p w14:paraId="39488489" w14:textId="112747EE" w:rsidR="006B0FEF" w:rsidRPr="00B0072A" w:rsidRDefault="006B0FEF" w:rsidP="006A6AC9">
      <w:pPr>
        <w:spacing w:beforeLines="100" w:before="240" w:afterLines="100" w:after="240" w:line="400" w:lineRule="exact"/>
        <w:jc w:val="both"/>
        <w:rPr>
          <w:rFonts w:eastAsia="DFKai-SB"/>
        </w:rPr>
        <w:pPrChange w:id="57" w:author="shtseng" w:date="2021-02-10T13:22:00Z">
          <w:pPr>
            <w:pStyle w:val="1-1"/>
          </w:pPr>
        </w:pPrChange>
      </w:pPr>
      <w:del w:id="58" w:author="shtseng" w:date="2021-02-10T13:22:00Z">
        <w:r w:rsidRPr="00B0072A">
          <w:delText>(</w:delText>
        </w:r>
        <w:r w:rsidR="002567EB">
          <w:rPr>
            <w:rFonts w:hint="eastAsia"/>
          </w:rPr>
          <w:delText>圖片</w:delText>
        </w:r>
      </w:del>
      <w:ins w:id="59" w:author="shtseng" w:date="2021-02-10T13:22:00Z">
        <w:r w:rsidR="0055254D" w:rsidRPr="00B0072A">
          <w:rPr>
            <w:rFonts w:eastAsia="DFKai-SB"/>
          </w:rPr>
          <w:t xml:space="preserve">      </w:t>
        </w:r>
        <w:r w:rsidRPr="00B0072A">
          <w:rPr>
            <w:rFonts w:eastAsia="DFKai-SB"/>
          </w:rPr>
          <w:t>(</w:t>
        </w:r>
        <w:r w:rsidRPr="00B0072A">
          <w:rPr>
            <w:rFonts w:eastAsia="DFKai-SB"/>
          </w:rPr>
          <w:t>圖</w:t>
        </w:r>
        <w:r w:rsidR="00953C07" w:rsidRPr="00B0072A">
          <w:rPr>
            <w:rFonts w:eastAsia="DFKai-SB"/>
          </w:rPr>
          <w:t>七</w:t>
        </w:r>
        <w:r w:rsidR="00953C07" w:rsidRPr="00B0072A">
          <w:rPr>
            <w:rFonts w:eastAsia="DFKai-SB"/>
          </w:rPr>
          <w:t>.</w:t>
        </w:r>
      </w:ins>
      <w:r w:rsidRPr="00B0072A">
        <w:rPr>
          <w:rFonts w:eastAsia="DFKai-SB"/>
        </w:rPr>
        <w:t>資料來源</w:t>
      </w:r>
      <w:r w:rsidRPr="00B0072A">
        <w:rPr>
          <w:rFonts w:eastAsia="DFKai-SB"/>
        </w:rPr>
        <w:t>:</w:t>
      </w:r>
      <w:r w:rsidRPr="00B0072A">
        <w:rPr>
          <w:rFonts w:eastAsia="DFKai-SB"/>
        </w:rPr>
        <w:t>新世紀通訊</w:t>
      </w:r>
      <w:proofErr w:type="gramStart"/>
      <w:r w:rsidRPr="00B0072A">
        <w:rPr>
          <w:rFonts w:eastAsia="DFKai-SB"/>
        </w:rPr>
        <w:t>函式庫</w:t>
      </w:r>
      <w:proofErr w:type="gramEnd"/>
      <w:r w:rsidR="00F53703" w:rsidRPr="00B0072A">
        <w:rPr>
          <w:rFonts w:eastAsia="DFKai-SB"/>
        </w:rPr>
        <w:fldChar w:fldCharType="begin"/>
      </w:r>
      <w:r w:rsidR="00F53703" w:rsidRPr="00B0072A">
        <w:rPr>
          <w:rFonts w:eastAsia="DFKai-SB"/>
        </w:rPr>
        <w:instrText xml:space="preserve"> REF _Ref58682680 \r \h </w:instrText>
      </w:r>
      <w:r w:rsidR="00B51559" w:rsidRPr="00B0072A">
        <w:rPr>
          <w:rFonts w:eastAsia="DFKai-SB"/>
        </w:rPr>
        <w:instrText xml:space="preserve"> \* MERGEFORMAT </w:instrText>
      </w:r>
      <w:r w:rsidR="00F53703" w:rsidRPr="00B0072A">
        <w:rPr>
          <w:rFonts w:eastAsia="DFKai-SB"/>
        </w:rPr>
      </w:r>
      <w:r w:rsidR="00F53703" w:rsidRPr="00B0072A">
        <w:rPr>
          <w:rFonts w:eastAsia="DFKai-SB"/>
        </w:rPr>
        <w:fldChar w:fldCharType="separate"/>
      </w:r>
      <w:r w:rsidR="008D3C3F" w:rsidRPr="00B0072A">
        <w:rPr>
          <w:rFonts w:eastAsia="DFKai-SB"/>
        </w:rPr>
        <w:t>[10]</w:t>
      </w:r>
      <w:r w:rsidR="00F53703" w:rsidRPr="00B0072A">
        <w:rPr>
          <w:rFonts w:eastAsia="DFKai-SB"/>
        </w:rPr>
        <w:fldChar w:fldCharType="end"/>
      </w:r>
      <w:r w:rsidRPr="00B0072A">
        <w:rPr>
          <w:rFonts w:eastAsia="DFKai-SB"/>
        </w:rPr>
        <w:t>)</w:t>
      </w:r>
    </w:p>
    <w:p w14:paraId="74D1805C" w14:textId="6DAC2626" w:rsidR="00E01BB7" w:rsidRPr="001E6792" w:rsidRDefault="00E01BB7" w:rsidP="00F97D44">
      <w:pPr>
        <w:pStyle w:val="4-"/>
        <w:rPr>
          <w:rFonts w:ascii="Times New Roman" w:hAnsi="Times New Roman"/>
          <w:b/>
          <w:bCs w:val="0"/>
          <w:sz w:val="28"/>
          <w:szCs w:val="28"/>
        </w:rPr>
      </w:pPr>
      <w:bookmarkStart w:id="60" w:name="_Toc62488176"/>
      <w:r w:rsidRPr="001E6792">
        <w:rPr>
          <w:rFonts w:ascii="Times New Roman" w:hAnsi="Times New Roman"/>
          <w:b/>
          <w:bCs w:val="0"/>
          <w:sz w:val="28"/>
          <w:szCs w:val="28"/>
        </w:rPr>
        <w:t>4.4</w:t>
      </w:r>
      <w:r w:rsidRPr="001E6792">
        <w:rPr>
          <w:rFonts w:ascii="Times New Roman" w:hAnsi="Times New Roman"/>
          <w:b/>
          <w:bCs w:val="0"/>
          <w:sz w:val="28"/>
          <w:szCs w:val="28"/>
        </w:rPr>
        <w:t>感測設備組</w:t>
      </w:r>
      <w:bookmarkEnd w:id="60"/>
    </w:p>
    <w:p w14:paraId="24364DC0" w14:textId="2AFF36F3" w:rsidR="00E01BB7" w:rsidRPr="00B0072A" w:rsidRDefault="00E01BB7" w:rsidP="00F97D44">
      <w:pPr>
        <w:pStyle w:val="1-1"/>
        <w:rPr>
          <w:rFonts w:ascii="Times New Roman" w:hAnsi="Times New Roman"/>
        </w:rPr>
      </w:pPr>
      <w:r w:rsidRPr="00B0072A">
        <w:rPr>
          <w:rFonts w:ascii="Times New Roman" w:hAnsi="Times New Roman"/>
        </w:rPr>
        <w:t>本計畫的主要感測設備有四種</w:t>
      </w:r>
      <w:r w:rsidRPr="00B0072A">
        <w:rPr>
          <w:rFonts w:ascii="Times New Roman" w:hAnsi="Times New Roman"/>
        </w:rPr>
        <w:t>:</w:t>
      </w:r>
      <w:r w:rsidRPr="00B0072A">
        <w:rPr>
          <w:rFonts w:ascii="Times New Roman" w:hAnsi="Times New Roman"/>
        </w:rPr>
        <w:t>讀卡機，藍芽</w:t>
      </w:r>
      <w:proofErr w:type="gramStart"/>
      <w:r w:rsidRPr="00B0072A">
        <w:rPr>
          <w:rFonts w:ascii="Times New Roman" w:hAnsi="Times New Roman"/>
        </w:rPr>
        <w:t>額溫槍</w:t>
      </w:r>
      <w:proofErr w:type="gramEnd"/>
      <w:r w:rsidRPr="00B0072A">
        <w:rPr>
          <w:rFonts w:ascii="Times New Roman" w:hAnsi="Times New Roman"/>
        </w:rPr>
        <w:t>，藍芽體重計以及藍芽血壓機</w:t>
      </w:r>
      <w:r w:rsidR="001F4CAC" w:rsidRPr="00B0072A">
        <w:rPr>
          <w:rFonts w:ascii="Times New Roman" w:hAnsi="Times New Roman"/>
        </w:rPr>
        <w:t>（</w:t>
      </w:r>
      <w:r w:rsidR="007B3951" w:rsidRPr="00B0072A">
        <w:rPr>
          <w:rFonts w:ascii="Times New Roman" w:hAnsi="Times New Roman"/>
        </w:rPr>
        <w:t>如</w:t>
      </w:r>
      <w:r w:rsidR="007B3951" w:rsidRPr="00B0072A">
        <w:rPr>
          <w:rFonts w:ascii="Times New Roman" w:hAnsi="Times New Roman"/>
        </w:rPr>
        <w:fldChar w:fldCharType="begin"/>
      </w:r>
      <w:r w:rsidR="007B3951" w:rsidRPr="00B0072A">
        <w:rPr>
          <w:rFonts w:ascii="Times New Roman" w:hAnsi="Times New Roman"/>
        </w:rPr>
        <w:instrText xml:space="preserve"> REF _Ref60410837 \h </w:instrText>
      </w:r>
      <w:r w:rsidR="00B0072A" w:rsidRPr="00B0072A">
        <w:rPr>
          <w:rFonts w:ascii="Times New Roman" w:hAnsi="Times New Roman"/>
        </w:rPr>
        <w:instrText xml:space="preserve"> \* MERGEFORMAT </w:instrText>
      </w:r>
      <w:r w:rsidR="007B3951" w:rsidRPr="00B0072A">
        <w:rPr>
          <w:rFonts w:ascii="Times New Roman" w:hAnsi="Times New Roman"/>
        </w:rPr>
      </w:r>
      <w:r w:rsidR="007B3951" w:rsidRPr="00B0072A">
        <w:rPr>
          <w:rFonts w:ascii="Times New Roman" w:hAnsi="Times New Roman"/>
        </w:rPr>
        <w:fldChar w:fldCharType="separate"/>
      </w:r>
      <w:r w:rsidR="00272599" w:rsidRPr="00272599">
        <w:rPr>
          <w:rFonts w:ascii="Times New Roman" w:hAnsi="Times New Roman"/>
        </w:rPr>
        <w:t>圖</w:t>
      </w:r>
      <w:r w:rsidR="00272599" w:rsidRPr="00272599">
        <w:rPr>
          <w:rFonts w:ascii="Times New Roman" w:hAnsi="Times New Roman"/>
        </w:rPr>
        <w:t xml:space="preserve"> </w:t>
      </w:r>
      <w:del w:id="61" w:author="shtseng" w:date="2021-02-10T13:22:00Z">
        <w:r w:rsidR="007B3951" w:rsidRPr="00B0072A">
          <w:rPr>
            <w:rFonts w:ascii="Times New Roman" w:hAnsi="Times New Roman"/>
            <w:noProof/>
          </w:rPr>
          <w:delText>9</w:delText>
        </w:r>
      </w:del>
      <w:ins w:id="62" w:author="shtseng" w:date="2021-02-10T13:22:00Z">
        <w:r w:rsidR="00272599" w:rsidRPr="00272599">
          <w:rPr>
            <w:rFonts w:ascii="Times New Roman" w:hAnsi="Times New Roman"/>
            <w:noProof/>
          </w:rPr>
          <w:t>6</w:t>
        </w:r>
      </w:ins>
      <w:r w:rsidR="007B3951" w:rsidRPr="00B0072A">
        <w:rPr>
          <w:rFonts w:ascii="Times New Roman" w:hAnsi="Times New Roman"/>
        </w:rPr>
        <w:fldChar w:fldCharType="end"/>
      </w:r>
      <w:r w:rsidR="007B3951" w:rsidRPr="00B0072A">
        <w:rPr>
          <w:rFonts w:ascii="Times New Roman" w:hAnsi="Times New Roman"/>
        </w:rPr>
        <w:t>所示</w:t>
      </w:r>
      <w:r w:rsidR="001F4CAC" w:rsidRPr="00B0072A">
        <w:rPr>
          <w:rFonts w:ascii="Times New Roman" w:hAnsi="Times New Roman"/>
        </w:rPr>
        <w:t>）</w:t>
      </w:r>
      <w:r w:rsidRPr="00B0072A">
        <w:rPr>
          <w:rFonts w:ascii="Times New Roman" w:hAnsi="Times New Roman"/>
        </w:rPr>
        <w:t>，感測的流程為透過讀卡機感測健保卡是否插入，將健保卡的基本資訊上傳至樹</w:t>
      </w:r>
      <w:proofErr w:type="gramStart"/>
      <w:r w:rsidRPr="00B0072A">
        <w:rPr>
          <w:rFonts w:ascii="Times New Roman" w:hAnsi="Times New Roman"/>
        </w:rPr>
        <w:t>莓</w:t>
      </w:r>
      <w:proofErr w:type="gramEnd"/>
      <w:r w:rsidRPr="00B0072A">
        <w:rPr>
          <w:rFonts w:ascii="Times New Roman" w:hAnsi="Times New Roman"/>
        </w:rPr>
        <w:t>派，再透過樹</w:t>
      </w:r>
      <w:proofErr w:type="gramStart"/>
      <w:r w:rsidRPr="00B0072A">
        <w:rPr>
          <w:rFonts w:ascii="Times New Roman" w:hAnsi="Times New Roman"/>
        </w:rPr>
        <w:t>莓</w:t>
      </w:r>
      <w:proofErr w:type="gramEnd"/>
      <w:r w:rsidRPr="00B0072A">
        <w:rPr>
          <w:rFonts w:ascii="Times New Roman" w:hAnsi="Times New Roman"/>
        </w:rPr>
        <w:t>派將基本資料傳送給機器人，可供使用者確認基本資料，再透過機器人詢問須做那些量測功能，觸發相對應的藍芽設備，量測的結果會再經由樹</w:t>
      </w:r>
      <w:proofErr w:type="gramStart"/>
      <w:r w:rsidRPr="00B0072A">
        <w:rPr>
          <w:rFonts w:ascii="Times New Roman" w:hAnsi="Times New Roman"/>
        </w:rPr>
        <w:t>莓</w:t>
      </w:r>
      <w:proofErr w:type="gramEnd"/>
      <w:r w:rsidRPr="00B0072A">
        <w:rPr>
          <w:rFonts w:ascii="Times New Roman" w:hAnsi="Times New Roman"/>
        </w:rPr>
        <w:t>派傳送至機器人做顯示及語音播報功能。</w:t>
      </w:r>
    </w:p>
    <w:p w14:paraId="47B5544F" w14:textId="2A65B188" w:rsidR="008D12A4" w:rsidRPr="00B0072A" w:rsidRDefault="008D12A4" w:rsidP="007B3951">
      <w:pPr>
        <w:pStyle w:val="1-1"/>
        <w:jc w:val="center"/>
        <w:rPr>
          <w:rFonts w:ascii="Times New Roman" w:hAnsi="Times New Roman"/>
        </w:rPr>
      </w:pPr>
      <w:r w:rsidRPr="00B0072A">
        <w:rPr>
          <w:rFonts w:ascii="Times New Roman" w:hAnsi="Times New Roman"/>
          <w:noProof/>
        </w:rPr>
        <w:drawing>
          <wp:inline distT="0" distB="0" distL="0" distR="0" wp14:anchorId="59F15DB4" wp14:editId="6D68F9E6">
            <wp:extent cx="3859619" cy="2100010"/>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569" cy="2121747"/>
                    </a:xfrm>
                    <a:prstGeom prst="rect">
                      <a:avLst/>
                    </a:prstGeom>
                  </pic:spPr>
                </pic:pic>
              </a:graphicData>
            </a:graphic>
          </wp:inline>
        </w:drawing>
      </w:r>
    </w:p>
    <w:p w14:paraId="148A423E" w14:textId="1BEBD8AE" w:rsidR="007B3951" w:rsidRPr="00B0072A" w:rsidRDefault="007B3951" w:rsidP="007B3951">
      <w:pPr>
        <w:pStyle w:val="af7"/>
        <w:rPr>
          <w:rFonts w:eastAsia="DFKai-SB"/>
        </w:rPr>
      </w:pPr>
      <w:r w:rsidRPr="00B0072A">
        <w:rPr>
          <w:rFonts w:eastAsia="DFKai-SB"/>
        </w:rPr>
        <w:tab/>
      </w:r>
      <w:r w:rsidRPr="00B0072A">
        <w:rPr>
          <w:rFonts w:eastAsia="DFKai-SB"/>
        </w:rPr>
        <w:tab/>
      </w:r>
      <w:r w:rsidRPr="00B0072A">
        <w:rPr>
          <w:rFonts w:eastAsia="DFKai-SB"/>
        </w:rPr>
        <w:tab/>
      </w:r>
      <w:r w:rsidRPr="00B0072A">
        <w:rPr>
          <w:rFonts w:eastAsia="DFKai-SB"/>
        </w:rPr>
        <w:tab/>
      </w:r>
      <w:r w:rsidRPr="00B0072A">
        <w:rPr>
          <w:rFonts w:eastAsia="DFKai-SB"/>
        </w:rPr>
        <w:tab/>
        <w:t xml:space="preserve">   </w:t>
      </w:r>
      <w:bookmarkStart w:id="63" w:name="_Ref60410837"/>
      <w:r w:rsidRPr="00B0072A">
        <w:rPr>
          <w:rFonts w:eastAsia="DFKai-SB"/>
        </w:rPr>
        <w:t>圖</w:t>
      </w:r>
      <w:r w:rsidRPr="00B0072A">
        <w:rPr>
          <w:rFonts w:eastAsia="DFKai-SB"/>
        </w:rPr>
        <w:t xml:space="preserve"> </w:t>
      </w:r>
      <w:r w:rsidRPr="00B0072A">
        <w:rPr>
          <w:rFonts w:eastAsia="DFKai-SB"/>
        </w:rPr>
        <w:fldChar w:fldCharType="begin"/>
      </w:r>
      <w:r w:rsidRPr="00B0072A">
        <w:rPr>
          <w:rFonts w:eastAsia="DFKai-SB"/>
        </w:rPr>
        <w:instrText xml:space="preserve"> SEQ </w:instrText>
      </w:r>
      <w:r w:rsidRPr="00B0072A">
        <w:rPr>
          <w:rFonts w:eastAsia="DFKai-SB"/>
        </w:rPr>
        <w:instrText>圖</w:instrText>
      </w:r>
      <w:r w:rsidRPr="00B0072A">
        <w:rPr>
          <w:rFonts w:eastAsia="DFKai-SB"/>
        </w:rPr>
        <w:instrText xml:space="preserve"> \* ARABIC </w:instrText>
      </w:r>
      <w:r w:rsidRPr="00B0072A">
        <w:rPr>
          <w:rFonts w:eastAsia="DFKai-SB"/>
        </w:rPr>
        <w:fldChar w:fldCharType="separate"/>
      </w:r>
      <w:del w:id="64" w:author="shtseng" w:date="2021-02-10T13:22:00Z">
        <w:r w:rsidRPr="00B0072A">
          <w:rPr>
            <w:rFonts w:eastAsia="DFKai-SB"/>
            <w:noProof/>
          </w:rPr>
          <w:delText>9</w:delText>
        </w:r>
      </w:del>
      <w:ins w:id="65" w:author="shtseng" w:date="2021-02-10T13:22:00Z">
        <w:r w:rsidR="00272599">
          <w:rPr>
            <w:rFonts w:eastAsia="DFKai-SB"/>
            <w:noProof/>
          </w:rPr>
          <w:t>6</w:t>
        </w:r>
      </w:ins>
      <w:r w:rsidRPr="00B0072A">
        <w:rPr>
          <w:rFonts w:eastAsia="DFKai-SB"/>
        </w:rPr>
        <w:fldChar w:fldCharType="end"/>
      </w:r>
      <w:bookmarkEnd w:id="63"/>
      <w:r w:rsidRPr="00B0072A">
        <w:rPr>
          <w:rFonts w:eastAsia="DFKai-SB"/>
        </w:rPr>
        <w:t>：</w:t>
      </w:r>
      <w:proofErr w:type="gramStart"/>
      <w:r w:rsidRPr="00B0072A">
        <w:rPr>
          <w:rFonts w:eastAsia="DFKai-SB"/>
        </w:rPr>
        <w:t>感</w:t>
      </w:r>
      <w:proofErr w:type="gramEnd"/>
      <w:r w:rsidRPr="00B0072A">
        <w:rPr>
          <w:rFonts w:eastAsia="DFKai-SB"/>
        </w:rPr>
        <w:t>測裝置</w:t>
      </w:r>
    </w:p>
    <w:p w14:paraId="52517539" w14:textId="3356F9DA" w:rsidR="00E01BB7" w:rsidRPr="001E6792" w:rsidRDefault="00A12CEC" w:rsidP="00D150D0">
      <w:pPr>
        <w:pStyle w:val="af5"/>
        <w:rPr>
          <w:b/>
          <w:bCs/>
        </w:rPr>
      </w:pPr>
      <w:r w:rsidRPr="001E6792">
        <w:rPr>
          <w:b/>
          <w:bCs/>
        </w:rPr>
        <w:t xml:space="preserve">   </w:t>
      </w:r>
      <w:r w:rsidR="00357A44" w:rsidRPr="001E6792">
        <w:rPr>
          <w:b/>
          <w:bCs/>
        </w:rPr>
        <w:t>4.4.1</w:t>
      </w:r>
      <w:r w:rsidR="00E01BB7" w:rsidRPr="001E6792">
        <w:rPr>
          <w:b/>
          <w:bCs/>
        </w:rPr>
        <w:t>讀卡機</w:t>
      </w:r>
    </w:p>
    <w:p w14:paraId="1A0AE792" w14:textId="10A3988A" w:rsidR="00E01BB7" w:rsidRPr="00B0072A" w:rsidRDefault="00E01BB7" w:rsidP="00F97D44">
      <w:pPr>
        <w:pStyle w:val="1-1"/>
        <w:rPr>
          <w:rFonts w:ascii="Times New Roman" w:hAnsi="Times New Roman"/>
        </w:rPr>
      </w:pPr>
      <w:r w:rsidRPr="00B0072A">
        <w:rPr>
          <w:rFonts w:ascii="Times New Roman" w:hAnsi="Times New Roman"/>
        </w:rPr>
        <w:t>讀卡機主要功能為可以插入健保卡，讀取基本個人資料上傳至樹莓派，以便作為後續的資料分析，主要用到的函式庫</w:t>
      </w:r>
      <w:proofErr w:type="spellStart"/>
      <w:r w:rsidRPr="00B0072A">
        <w:rPr>
          <w:rFonts w:ascii="Times New Roman" w:hAnsi="Times New Roman"/>
        </w:rPr>
        <w:t>PySmartCard</w:t>
      </w:r>
      <w:proofErr w:type="spellEnd"/>
      <w:r w:rsidRPr="00B0072A">
        <w:rPr>
          <w:rFonts w:ascii="Times New Roman" w:hAnsi="Times New Roman"/>
        </w:rPr>
        <w:t>，一種能夠在</w:t>
      </w:r>
      <w:r w:rsidRPr="00B0072A">
        <w:rPr>
          <w:rFonts w:ascii="Times New Roman" w:hAnsi="Times New Roman"/>
        </w:rPr>
        <w:t>Linux</w:t>
      </w:r>
      <w:r w:rsidRPr="00B0072A">
        <w:rPr>
          <w:rFonts w:ascii="Times New Roman" w:hAnsi="Times New Roman"/>
        </w:rPr>
        <w:t>下執行的</w:t>
      </w:r>
      <w:r w:rsidRPr="00B0072A">
        <w:rPr>
          <w:rFonts w:ascii="Times New Roman" w:hAnsi="Times New Roman"/>
        </w:rPr>
        <w:t>python</w:t>
      </w:r>
      <w:r w:rsidRPr="00B0072A">
        <w:rPr>
          <w:rFonts w:ascii="Times New Roman" w:hAnsi="Times New Roman"/>
        </w:rPr>
        <w:t>函式庫，透過</w:t>
      </w:r>
      <w:proofErr w:type="spellStart"/>
      <w:r w:rsidRPr="00B0072A">
        <w:rPr>
          <w:rFonts w:ascii="Times New Roman" w:hAnsi="Times New Roman"/>
        </w:rPr>
        <w:t>PySmartCard</w:t>
      </w:r>
      <w:proofErr w:type="spellEnd"/>
      <w:r w:rsidRPr="00B0072A">
        <w:rPr>
          <w:rFonts w:ascii="Times New Roman" w:hAnsi="Times New Roman"/>
        </w:rPr>
        <w:t>的內部函式，能夠讀取到姓名、生日、性別、以及身分證等多項資料。</w:t>
      </w:r>
    </w:p>
    <w:p w14:paraId="2F629A0A" w14:textId="5466C5C3" w:rsidR="00E01BB7" w:rsidRPr="001E6792" w:rsidRDefault="00357A44" w:rsidP="00F97D44">
      <w:pPr>
        <w:pStyle w:val="af5"/>
        <w:rPr>
          <w:b/>
          <w:bCs/>
        </w:rPr>
      </w:pPr>
      <w:r w:rsidRPr="001E6792">
        <w:rPr>
          <w:b/>
          <w:bCs/>
        </w:rPr>
        <w:t xml:space="preserve">   4.4.2</w:t>
      </w:r>
      <w:r w:rsidR="00E01BB7" w:rsidRPr="001E6792">
        <w:rPr>
          <w:b/>
          <w:bCs/>
        </w:rPr>
        <w:t>藍芽設備</w:t>
      </w:r>
    </w:p>
    <w:p w14:paraId="42686968" w14:textId="451A2821" w:rsidR="003452AC" w:rsidRPr="00B0072A" w:rsidRDefault="00E01BB7" w:rsidP="00F97D44">
      <w:pPr>
        <w:pStyle w:val="1-1"/>
        <w:rPr>
          <w:rFonts w:ascii="Times New Roman" w:hAnsi="Times New Roman"/>
          <w:shd w:val="clear" w:color="auto" w:fill="FFFFFF"/>
        </w:rPr>
      </w:pPr>
      <w:r w:rsidRPr="00B0072A">
        <w:rPr>
          <w:rFonts w:ascii="Times New Roman" w:hAnsi="Times New Roman"/>
        </w:rPr>
        <w:t>Raspberry Pi</w:t>
      </w:r>
      <w:r w:rsidRPr="00B0072A">
        <w:rPr>
          <w:rFonts w:ascii="Times New Roman" w:hAnsi="Times New Roman"/>
        </w:rPr>
        <w:t>中</w:t>
      </w:r>
      <w:r w:rsidR="00643E09" w:rsidRPr="00B0072A">
        <w:rPr>
          <w:rFonts w:ascii="Times New Roman" w:hAnsi="Times New Roman"/>
        </w:rPr>
        <w:t>及</w:t>
      </w:r>
      <w:r w:rsidRPr="00B0072A">
        <w:rPr>
          <w:rFonts w:ascii="Times New Roman" w:hAnsi="Times New Roman"/>
        </w:rPr>
        <w:t>有內建的藍芽系統，版本</w:t>
      </w:r>
      <w:r w:rsidRPr="00B0072A">
        <w:rPr>
          <w:rFonts w:ascii="Times New Roman" w:hAnsi="Times New Roman"/>
        </w:rPr>
        <w:t>Bluetooth4.1</w:t>
      </w:r>
      <w:r w:rsidRPr="00B0072A">
        <w:rPr>
          <w:rFonts w:ascii="Times New Roman" w:hAnsi="Times New Roman"/>
        </w:rPr>
        <w:t>，可與藍芽</w:t>
      </w:r>
      <w:proofErr w:type="gramStart"/>
      <w:r w:rsidRPr="00B0072A">
        <w:rPr>
          <w:rFonts w:ascii="Times New Roman" w:hAnsi="Times New Roman"/>
        </w:rPr>
        <w:t>額溫槍</w:t>
      </w:r>
      <w:proofErr w:type="gramEnd"/>
      <w:r w:rsidRPr="00B0072A">
        <w:rPr>
          <w:rFonts w:ascii="Times New Roman" w:hAnsi="Times New Roman"/>
        </w:rPr>
        <w:t>、藍芽體重計以及藍芽血壓機作為連接，用到</w:t>
      </w:r>
      <w:proofErr w:type="spellStart"/>
      <w:r w:rsidRPr="00B0072A">
        <w:rPr>
          <w:rFonts w:ascii="Times New Roman" w:hAnsi="Times New Roman"/>
        </w:rPr>
        <w:t>Gatttool</w:t>
      </w:r>
      <w:proofErr w:type="spellEnd"/>
      <w:r w:rsidRPr="00B0072A">
        <w:rPr>
          <w:rFonts w:ascii="Times New Roman" w:hAnsi="Times New Roman"/>
        </w:rPr>
        <w:t>套件</w:t>
      </w:r>
      <w:r w:rsidR="00EB377C" w:rsidRPr="00B0072A">
        <w:rPr>
          <w:rFonts w:ascii="Times New Roman" w:hAnsi="Times New Roman"/>
        </w:rPr>
        <w:fldChar w:fldCharType="begin"/>
      </w:r>
      <w:r w:rsidR="00EB377C" w:rsidRPr="00B0072A">
        <w:rPr>
          <w:rFonts w:ascii="Times New Roman" w:hAnsi="Times New Roman"/>
        </w:rPr>
        <w:instrText xml:space="preserve"> REF _Ref58684525 \r \h </w:instrText>
      </w:r>
      <w:r w:rsidR="00B51559" w:rsidRPr="00B0072A">
        <w:rPr>
          <w:rFonts w:ascii="Times New Roman" w:hAnsi="Times New Roman"/>
        </w:rPr>
        <w:instrText xml:space="preserve"> \* MERGEFORMAT </w:instrText>
      </w:r>
      <w:r w:rsidR="00EB377C" w:rsidRPr="00B0072A">
        <w:rPr>
          <w:rFonts w:ascii="Times New Roman" w:hAnsi="Times New Roman"/>
        </w:rPr>
      </w:r>
      <w:r w:rsidR="00EB377C" w:rsidRPr="00B0072A">
        <w:rPr>
          <w:rFonts w:ascii="Times New Roman" w:hAnsi="Times New Roman"/>
        </w:rPr>
        <w:fldChar w:fldCharType="separate"/>
      </w:r>
      <w:r w:rsidR="00F013A4" w:rsidRPr="00B0072A">
        <w:rPr>
          <w:rFonts w:ascii="Times New Roman" w:hAnsi="Times New Roman"/>
        </w:rPr>
        <w:t>[11]</w:t>
      </w:r>
      <w:r w:rsidR="00EB377C" w:rsidRPr="00B0072A">
        <w:rPr>
          <w:rFonts w:ascii="Times New Roman" w:hAnsi="Times New Roman"/>
        </w:rPr>
        <w:fldChar w:fldCharType="end"/>
      </w:r>
      <w:r w:rsidRPr="00B0072A">
        <w:rPr>
          <w:rFonts w:ascii="Times New Roman" w:hAnsi="Times New Roman"/>
        </w:rPr>
        <w:t>，這個</w:t>
      </w:r>
      <w:r w:rsidRPr="00B0072A">
        <w:rPr>
          <w:rFonts w:ascii="Times New Roman" w:hAnsi="Times New Roman"/>
          <w:shd w:val="clear" w:color="auto" w:fill="FFFFFF"/>
        </w:rPr>
        <w:t>Tool</w:t>
      </w:r>
      <w:r w:rsidRPr="00B0072A">
        <w:rPr>
          <w:rFonts w:ascii="Times New Roman" w:hAnsi="Times New Roman"/>
          <w:shd w:val="clear" w:color="auto" w:fill="FFFFFF"/>
        </w:rPr>
        <w:t>是</w:t>
      </w:r>
      <w:proofErr w:type="spellStart"/>
      <w:r w:rsidRPr="00B0072A">
        <w:rPr>
          <w:rFonts w:ascii="Times New Roman" w:hAnsi="Times New Roman"/>
          <w:shd w:val="clear" w:color="auto" w:fill="FFFFFF"/>
        </w:rPr>
        <w:t>Bluez</w:t>
      </w:r>
      <w:proofErr w:type="spellEnd"/>
      <w:r w:rsidRPr="00B0072A">
        <w:rPr>
          <w:rFonts w:ascii="Times New Roman" w:hAnsi="Times New Roman"/>
          <w:shd w:val="clear" w:color="auto" w:fill="FFFFFF"/>
        </w:rPr>
        <w:t>藍芽套件的其中</w:t>
      </w:r>
      <w:proofErr w:type="gramStart"/>
      <w:r w:rsidRPr="00B0072A">
        <w:rPr>
          <w:rFonts w:ascii="Times New Roman" w:hAnsi="Times New Roman"/>
          <w:shd w:val="clear" w:color="auto" w:fill="FFFFFF"/>
        </w:rPr>
        <w:t>一</w:t>
      </w:r>
      <w:proofErr w:type="gramEnd"/>
      <w:r w:rsidRPr="00B0072A">
        <w:rPr>
          <w:rFonts w:ascii="Times New Roman" w:hAnsi="Times New Roman"/>
          <w:shd w:val="clear" w:color="auto" w:fill="FFFFFF"/>
        </w:rPr>
        <w:t>部份，</w:t>
      </w:r>
      <w:r w:rsidRPr="00B0072A">
        <w:rPr>
          <w:rFonts w:ascii="Times New Roman" w:hAnsi="Times New Roman"/>
          <w:bdr w:val="none" w:sz="0" w:space="0" w:color="auto" w:frame="1"/>
          <w:shd w:val="clear" w:color="auto" w:fill="FFFFFF"/>
        </w:rPr>
        <w:t>能夠對</w:t>
      </w:r>
      <w:r w:rsidRPr="00B0072A">
        <w:rPr>
          <w:rFonts w:ascii="Times New Roman" w:hAnsi="Times New Roman"/>
          <w:bdr w:val="none" w:sz="0" w:space="0" w:color="auto" w:frame="1"/>
          <w:shd w:val="clear" w:color="auto" w:fill="FFFFFF"/>
        </w:rPr>
        <w:t>BLE</w:t>
      </w:r>
      <w:r w:rsidRPr="00B0072A">
        <w:rPr>
          <w:rFonts w:ascii="Times New Roman" w:hAnsi="Times New Roman"/>
          <w:bdr w:val="none" w:sz="0" w:space="0" w:color="auto" w:frame="1"/>
          <w:shd w:val="clear" w:color="auto" w:fill="FFFFFF"/>
        </w:rPr>
        <w:t>數據進行精細化管理，</w:t>
      </w:r>
      <w:proofErr w:type="spellStart"/>
      <w:r w:rsidRPr="00B0072A">
        <w:rPr>
          <w:rFonts w:ascii="Times New Roman" w:hAnsi="Times New Roman"/>
          <w:bdr w:val="none" w:sz="0" w:space="0" w:color="auto" w:frame="1"/>
          <w:shd w:val="clear" w:color="auto" w:fill="FFFFFF"/>
        </w:rPr>
        <w:t>gattool</w:t>
      </w:r>
      <w:proofErr w:type="spellEnd"/>
      <w:r w:rsidRPr="00B0072A">
        <w:rPr>
          <w:rFonts w:ascii="Times New Roman" w:hAnsi="Times New Roman"/>
          <w:bdr w:val="none" w:sz="0" w:space="0" w:color="auto" w:frame="1"/>
          <w:shd w:val="clear" w:color="auto" w:fill="FFFFFF"/>
        </w:rPr>
        <w:t>能夠對藍牙設備發送指令，</w:t>
      </w:r>
      <w:r w:rsidRPr="00B0072A">
        <w:rPr>
          <w:rFonts w:ascii="Times New Roman" w:hAnsi="Times New Roman"/>
          <w:shd w:val="clear" w:color="auto" w:fill="FFFFFF"/>
        </w:rPr>
        <w:t>直接使用參數對藍牙設備進行控制，可將藍芽設備的量測結果回傳至樹</w:t>
      </w:r>
      <w:proofErr w:type="gramStart"/>
      <w:r w:rsidRPr="00B0072A">
        <w:rPr>
          <w:rFonts w:ascii="Times New Roman" w:hAnsi="Times New Roman"/>
          <w:shd w:val="clear" w:color="auto" w:fill="FFFFFF"/>
        </w:rPr>
        <w:t>莓</w:t>
      </w:r>
      <w:proofErr w:type="gramEnd"/>
      <w:r w:rsidRPr="00B0072A">
        <w:rPr>
          <w:rFonts w:ascii="Times New Roman" w:hAnsi="Times New Roman"/>
          <w:shd w:val="clear" w:color="auto" w:fill="FFFFFF"/>
        </w:rPr>
        <w:t>派。</w:t>
      </w:r>
    </w:p>
    <w:p w14:paraId="3E77F17E" w14:textId="639701F4" w:rsidR="005332C4" w:rsidRPr="001E6792" w:rsidRDefault="005332C4" w:rsidP="008D3C3F">
      <w:pPr>
        <w:pStyle w:val="4-"/>
        <w:rPr>
          <w:rFonts w:ascii="Times New Roman" w:hAnsi="Times New Roman"/>
          <w:b/>
          <w:bCs w:val="0"/>
          <w:sz w:val="28"/>
          <w:szCs w:val="28"/>
        </w:rPr>
      </w:pPr>
      <w:bookmarkStart w:id="66" w:name="_Toc62488177"/>
      <w:r w:rsidRPr="001E6792">
        <w:rPr>
          <w:rFonts w:ascii="Times New Roman" w:hAnsi="Times New Roman"/>
          <w:b/>
          <w:bCs w:val="0"/>
          <w:sz w:val="28"/>
          <w:szCs w:val="28"/>
        </w:rPr>
        <w:t xml:space="preserve">4.5 </w:t>
      </w:r>
      <w:r w:rsidRPr="001E6792">
        <w:rPr>
          <w:rFonts w:ascii="Times New Roman" w:hAnsi="Times New Roman"/>
          <w:b/>
          <w:bCs w:val="0"/>
          <w:sz w:val="28"/>
          <w:szCs w:val="28"/>
        </w:rPr>
        <w:t>資料庫應用與實作</w:t>
      </w:r>
      <w:bookmarkEnd w:id="66"/>
    </w:p>
    <w:p w14:paraId="33467D3B" w14:textId="12A8D102" w:rsidR="005568CC" w:rsidRDefault="00C77A68" w:rsidP="008D3C3F">
      <w:pPr>
        <w:pStyle w:val="1-1"/>
        <w:rPr>
          <w:rFonts w:ascii="Times New Roman" w:hAnsi="Times New Roman"/>
          <w:shd w:val="clear" w:color="auto" w:fill="FFFFFF"/>
        </w:rPr>
      </w:pPr>
      <w:r w:rsidRPr="00B0072A">
        <w:rPr>
          <w:rFonts w:ascii="Times New Roman" w:hAnsi="Times New Roman"/>
          <w:shd w:val="clear" w:color="auto" w:fill="FFFFFF"/>
        </w:rPr>
        <w:t>本次計畫中利用</w:t>
      </w:r>
      <w:r w:rsidR="0011736C" w:rsidRPr="00B0072A">
        <w:rPr>
          <w:rFonts w:ascii="Times New Roman" w:hAnsi="Times New Roman"/>
          <w:shd w:val="clear" w:color="auto" w:fill="FFFFFF"/>
        </w:rPr>
        <w:t>MySQL</w:t>
      </w:r>
      <w:r w:rsidRPr="00B0072A">
        <w:rPr>
          <w:rFonts w:ascii="Times New Roman" w:hAnsi="Times New Roman"/>
          <w:shd w:val="clear" w:color="auto" w:fill="FFFFFF"/>
        </w:rPr>
        <w:t>來</w:t>
      </w:r>
      <w:r w:rsidR="00E1603B" w:rsidRPr="00B0072A">
        <w:rPr>
          <w:rFonts w:ascii="Times New Roman" w:hAnsi="Times New Roman"/>
          <w:shd w:val="clear" w:color="auto" w:fill="FFFFFF"/>
        </w:rPr>
        <w:t>做</w:t>
      </w:r>
      <w:r w:rsidRPr="00B0072A">
        <w:rPr>
          <w:rFonts w:ascii="Times New Roman" w:hAnsi="Times New Roman"/>
          <w:shd w:val="clear" w:color="auto" w:fill="FFFFFF"/>
        </w:rPr>
        <w:t>為儲存資料的資料庫，當樹</w:t>
      </w:r>
      <w:r w:rsidR="00E1603B" w:rsidRPr="00B0072A">
        <w:rPr>
          <w:rFonts w:ascii="Times New Roman" w:hAnsi="Times New Roman"/>
          <w:shd w:val="clear" w:color="auto" w:fill="FFFFFF"/>
        </w:rPr>
        <w:t>莓</w:t>
      </w:r>
      <w:r w:rsidRPr="00B0072A">
        <w:rPr>
          <w:rFonts w:ascii="Times New Roman" w:hAnsi="Times New Roman"/>
          <w:shd w:val="clear" w:color="auto" w:fill="FFFFFF"/>
        </w:rPr>
        <w:t>派接完藍芽和讀卡機的資料後，利用</w:t>
      </w:r>
      <w:r w:rsidRPr="00B0072A">
        <w:rPr>
          <w:rFonts w:ascii="Times New Roman" w:hAnsi="Times New Roman"/>
          <w:shd w:val="clear" w:color="auto" w:fill="FFFFFF"/>
        </w:rPr>
        <w:t>MySQL</w:t>
      </w:r>
      <w:r w:rsidRPr="00B0072A">
        <w:rPr>
          <w:rFonts w:ascii="Times New Roman" w:hAnsi="Times New Roman"/>
          <w:shd w:val="clear" w:color="auto" w:fill="FFFFFF"/>
        </w:rPr>
        <w:t>語法來新增資料</w:t>
      </w:r>
      <w:r w:rsidR="00E1603B" w:rsidRPr="00B0072A">
        <w:rPr>
          <w:rFonts w:ascii="Times New Roman" w:hAnsi="Times New Roman"/>
          <w:shd w:val="clear" w:color="auto" w:fill="FFFFFF"/>
        </w:rPr>
        <w:t>到</w:t>
      </w:r>
      <w:r w:rsidRPr="00B0072A">
        <w:rPr>
          <w:rFonts w:ascii="Times New Roman" w:hAnsi="Times New Roman"/>
          <w:shd w:val="clear" w:color="auto" w:fill="FFFFFF"/>
        </w:rPr>
        <w:t>資料庫中，然而資料庫中的資料可以做為分析</w:t>
      </w:r>
      <w:r w:rsidR="00E1603B" w:rsidRPr="00B0072A">
        <w:rPr>
          <w:rFonts w:ascii="Times New Roman" w:hAnsi="Times New Roman"/>
          <w:shd w:val="clear" w:color="auto" w:fill="FFFFFF"/>
        </w:rPr>
        <w:t>身體狀況的依據並顯示在網頁上。</w:t>
      </w:r>
    </w:p>
    <w:p w14:paraId="0D1FFDE1" w14:textId="77777777" w:rsidR="00E4395D" w:rsidRPr="00B0072A" w:rsidRDefault="00E4395D" w:rsidP="00E4395D">
      <w:pPr>
        <w:pStyle w:val="1-1"/>
        <w:rPr>
          <w:rFonts w:ascii="Times New Roman" w:hAnsi="Times New Roman"/>
          <w:shd w:val="clear" w:color="auto" w:fill="FEFEFE"/>
        </w:rPr>
      </w:pPr>
      <w:r w:rsidRPr="00B0072A">
        <w:rPr>
          <w:rFonts w:ascii="Times New Roman" w:hAnsi="Times New Roman"/>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0EBE6FF5" w14:textId="77777777" w:rsidR="00E4395D" w:rsidRPr="001E6792" w:rsidRDefault="00E4395D" w:rsidP="00E4395D">
      <w:pPr>
        <w:pStyle w:val="af5"/>
        <w:rPr>
          <w:b/>
          <w:bCs/>
        </w:rPr>
      </w:pPr>
      <w:r w:rsidRPr="001E6792">
        <w:rPr>
          <w:b/>
          <w:bCs/>
        </w:rPr>
        <w:t>MySQL</w:t>
      </w:r>
      <w:r w:rsidRPr="001E6792">
        <w:rPr>
          <w:b/>
          <w:bCs/>
        </w:rPr>
        <w:t>資料庫</w:t>
      </w:r>
      <w:r w:rsidRPr="001E6792">
        <w:rPr>
          <w:b/>
          <w:bCs/>
        </w:rPr>
        <w:fldChar w:fldCharType="begin"/>
      </w:r>
      <w:r w:rsidRPr="001E6792">
        <w:rPr>
          <w:b/>
          <w:bCs/>
        </w:rPr>
        <w:instrText xml:space="preserve"> REF _Ref58684469 \r \h  \* MERGEFORMAT </w:instrText>
      </w:r>
      <w:r w:rsidRPr="001E6792">
        <w:rPr>
          <w:b/>
          <w:bCs/>
        </w:rPr>
      </w:r>
      <w:r w:rsidRPr="001E6792">
        <w:rPr>
          <w:b/>
          <w:bCs/>
        </w:rPr>
        <w:fldChar w:fldCharType="separate"/>
      </w:r>
      <w:r w:rsidRPr="001E6792">
        <w:rPr>
          <w:b/>
          <w:bCs/>
        </w:rPr>
        <w:t>[9]</w:t>
      </w:r>
      <w:r w:rsidRPr="001E6792">
        <w:rPr>
          <w:b/>
          <w:bCs/>
        </w:rPr>
        <w:fldChar w:fldCharType="end"/>
      </w:r>
    </w:p>
    <w:p w14:paraId="3AD9AFFE" w14:textId="77777777" w:rsidR="00E4395D" w:rsidRPr="00B0072A" w:rsidRDefault="00E4395D" w:rsidP="00E4395D">
      <w:pPr>
        <w:pStyle w:val="a"/>
      </w:pPr>
      <w:r w:rsidRPr="00B0072A">
        <w:t>定位</w:t>
      </w:r>
      <w:r w:rsidRPr="00B0072A">
        <w:t>:</w:t>
      </w:r>
      <w:r w:rsidRPr="00B0072A">
        <w:t>開源、多平台、關係型資料庫目前也是使用最廣泛、流行度高的一套開源資料庫。</w:t>
      </w:r>
    </w:p>
    <w:p w14:paraId="78F50356" w14:textId="58B16D16" w:rsidR="00E4395D" w:rsidRPr="00E4395D" w:rsidRDefault="00E4395D" w:rsidP="00E4395D">
      <w:pPr>
        <w:pStyle w:val="a"/>
        <w:ind w:hanging="425"/>
      </w:pPr>
      <w:r w:rsidRPr="00B0072A">
        <w:t>使用</w:t>
      </w:r>
      <w:r w:rsidRPr="00B0072A">
        <w:t>:</w:t>
      </w:r>
      <w:r w:rsidRPr="00B0072A">
        <w:t>利用標準的</w:t>
      </w:r>
      <w:r w:rsidRPr="00B0072A">
        <w:t>SQL</w:t>
      </w:r>
      <w:r w:rsidRPr="00B0072A">
        <w:t>語句進行資料庫管理，簡單</w:t>
      </w:r>
      <w:r w:rsidRPr="00B0072A">
        <w:t>SQL</w:t>
      </w:r>
      <w:r w:rsidRPr="00B0072A">
        <w:t>語句併發和效能比較好</w:t>
      </w:r>
    </w:p>
    <w:p w14:paraId="300F1BA4" w14:textId="7F4A5058" w:rsidR="00E1603B" w:rsidRPr="001E6792" w:rsidRDefault="00E1603B" w:rsidP="008D3C3F">
      <w:pPr>
        <w:pStyle w:val="4-"/>
        <w:rPr>
          <w:rFonts w:ascii="Times New Roman" w:hAnsi="Times New Roman"/>
          <w:b/>
          <w:bCs w:val="0"/>
          <w:sz w:val="28"/>
          <w:szCs w:val="28"/>
        </w:rPr>
      </w:pPr>
      <w:bookmarkStart w:id="67" w:name="_Toc62488178"/>
      <w:r w:rsidRPr="001E6792">
        <w:rPr>
          <w:rFonts w:ascii="Times New Roman" w:hAnsi="Times New Roman"/>
          <w:b/>
          <w:bCs w:val="0"/>
          <w:sz w:val="28"/>
          <w:szCs w:val="28"/>
        </w:rPr>
        <w:t xml:space="preserve">4.6 </w:t>
      </w:r>
      <w:r w:rsidR="005647FC" w:rsidRPr="001E6792">
        <w:rPr>
          <w:rFonts w:ascii="Times New Roman" w:hAnsi="Times New Roman"/>
          <w:b/>
          <w:bCs w:val="0"/>
          <w:sz w:val="28"/>
          <w:szCs w:val="28"/>
        </w:rPr>
        <w:t>網頁設計</w:t>
      </w:r>
      <w:bookmarkEnd w:id="67"/>
    </w:p>
    <w:p w14:paraId="78F06948" w14:textId="77777777" w:rsidR="00220EF3" w:rsidRPr="001E6792" w:rsidRDefault="00220EF3" w:rsidP="00220EF3">
      <w:pPr>
        <w:pStyle w:val="af5"/>
        <w:rPr>
          <w:b/>
          <w:bCs/>
        </w:rPr>
      </w:pPr>
      <w:r w:rsidRPr="001E6792">
        <w:rPr>
          <w:b/>
          <w:bCs/>
        </w:rPr>
        <w:t>Django</w:t>
      </w:r>
      <w:r w:rsidRPr="001E6792">
        <w:rPr>
          <w:b/>
          <w:bCs/>
        </w:rPr>
        <w:t>的架構和優勢</w:t>
      </w:r>
      <w:r w:rsidRPr="001E6792">
        <w:rPr>
          <w:b/>
          <w:bCs/>
        </w:rPr>
        <w:t>:</w:t>
      </w:r>
    </w:p>
    <w:p w14:paraId="3A03DDC0" w14:textId="41E43ADE" w:rsidR="00220EF3" w:rsidRPr="00AB7107" w:rsidRDefault="00220EF3" w:rsidP="00220EF3">
      <w:pPr>
        <w:pStyle w:val="1-1"/>
        <w:rPr>
          <w:rFonts w:ascii="Times New Roman" w:hAnsi="Times New Roman"/>
        </w:rPr>
      </w:pPr>
      <w:r w:rsidRPr="00AB7107">
        <w:rPr>
          <w:rFonts w:ascii="Times New Roman" w:hAnsi="Times New Roman"/>
        </w:rPr>
        <w:t>Django</w:t>
      </w:r>
      <w:r w:rsidRPr="00AB7107">
        <w:rPr>
          <w:rFonts w:ascii="Times New Roman" w:hAnsi="Times New Roman"/>
        </w:rPr>
        <w:t>使用了類似</w:t>
      </w:r>
      <w:r w:rsidRPr="00AB7107">
        <w:rPr>
          <w:rFonts w:ascii="Times New Roman" w:hAnsi="Times New Roman"/>
        </w:rPr>
        <w:t>MVC</w:t>
      </w:r>
      <w:r w:rsidR="00AB7107" w:rsidRPr="00AB7107">
        <w:rPr>
          <w:rFonts w:ascii="Times New Roman" w:hAnsi="Times New Roman"/>
        </w:rPr>
        <w:t xml:space="preserve"> (Model View Controller)</w:t>
      </w:r>
      <w:r w:rsidRPr="00AB7107">
        <w:rPr>
          <w:rFonts w:ascii="Times New Roman" w:hAnsi="Times New Roman"/>
        </w:rPr>
        <w:t>的架構，只是在定義和解釋上略微不同，稱為</w:t>
      </w:r>
      <w:r w:rsidRPr="00AB7107">
        <w:rPr>
          <w:rFonts w:ascii="Times New Roman" w:hAnsi="Times New Roman"/>
        </w:rPr>
        <w:t>MVT(Model-Template-View)</w:t>
      </w:r>
      <w:r w:rsidRPr="00AB7107">
        <w:rPr>
          <w:rFonts w:ascii="Times New Roman" w:hAnsi="Times New Roman"/>
        </w:rPr>
        <w:t>，我們可以透過下面這張（</w:t>
      </w:r>
      <w:del w:id="68" w:author="shtseng" w:date="2021-02-10T13:22:00Z">
        <w:r w:rsidRPr="00AB7107">
          <w:rPr>
            <w:rFonts w:ascii="Times New Roman" w:hAnsi="Times New Roman"/>
          </w:rPr>
          <w:fldChar w:fldCharType="begin"/>
        </w:r>
        <w:r w:rsidRPr="00AB7107">
          <w:rPr>
            <w:rFonts w:ascii="Times New Roman" w:hAnsi="Times New Roman"/>
          </w:rPr>
          <w:delInstrText xml:space="preserve"> REF _Ref60403516 \h  \* MERGEFORMAT </w:delInstrText>
        </w:r>
        <w:r w:rsidRPr="00AB7107">
          <w:rPr>
            <w:rFonts w:ascii="Times New Roman" w:hAnsi="Times New Roman"/>
          </w:rPr>
        </w:r>
        <w:r w:rsidRPr="00AB7107">
          <w:rPr>
            <w:rFonts w:ascii="Times New Roman" w:hAnsi="Times New Roman"/>
          </w:rPr>
          <w:fldChar w:fldCharType="separate"/>
        </w:r>
        <w:r w:rsidRPr="00AB7107">
          <w:rPr>
            <w:rFonts w:ascii="Times New Roman" w:hAnsi="Times New Roman"/>
          </w:rPr>
          <w:delText>圖</w:delText>
        </w:r>
        <w:r w:rsidRPr="00AB7107">
          <w:rPr>
            <w:rFonts w:ascii="Times New Roman" w:hAnsi="Times New Roman"/>
          </w:rPr>
          <w:delText xml:space="preserve"> </w:delText>
        </w:r>
        <w:r w:rsidRPr="00AB7107">
          <w:rPr>
            <w:rFonts w:ascii="Times New Roman" w:hAnsi="Times New Roman"/>
            <w:noProof/>
          </w:rPr>
          <w:delText>5</w:delText>
        </w:r>
        <w:r w:rsidRPr="00AB7107">
          <w:rPr>
            <w:rFonts w:ascii="Times New Roman" w:hAnsi="Times New Roman"/>
          </w:rPr>
          <w:delText>: MVT</w:delText>
        </w:r>
        <w:r w:rsidRPr="00AB7107">
          <w:rPr>
            <w:rFonts w:ascii="Times New Roman" w:hAnsi="Times New Roman"/>
          </w:rPr>
          <w:delText>架構圖</w:delText>
        </w:r>
        <w:r w:rsidRPr="00AB7107">
          <w:rPr>
            <w:rFonts w:ascii="Times New Roman" w:hAnsi="Times New Roman"/>
          </w:rPr>
          <w:fldChar w:fldCharType="end"/>
        </w:r>
      </w:del>
      <w:ins w:id="69" w:author="shtseng" w:date="2021-02-10T13:22:00Z">
        <w:r w:rsidR="00272599">
          <w:rPr>
            <w:rFonts w:ascii="Times New Roman" w:hAnsi="Times New Roman"/>
          </w:rPr>
          <w:fldChar w:fldCharType="begin"/>
        </w:r>
        <w:r w:rsidR="00272599">
          <w:rPr>
            <w:rFonts w:ascii="Times New Roman" w:hAnsi="Times New Roman"/>
          </w:rPr>
          <w:instrText xml:space="preserve"> REF _Ref63775592 \h </w:instrText>
        </w:r>
        <w:r w:rsidR="00272599">
          <w:rPr>
            <w:rFonts w:ascii="Times New Roman" w:hAnsi="Times New Roman"/>
          </w:rPr>
        </w:r>
        <w:r w:rsidR="00272599">
          <w:rPr>
            <w:rFonts w:ascii="Times New Roman" w:hAnsi="Times New Roman"/>
          </w:rPr>
          <w:fldChar w:fldCharType="separate"/>
        </w:r>
        <w:r w:rsidR="00272599" w:rsidRPr="00B0072A">
          <w:t xml:space="preserve">圖 </w:t>
        </w:r>
        <w:r w:rsidR="00272599">
          <w:rPr>
            <w:noProof/>
          </w:rPr>
          <w:t>7</w:t>
        </w:r>
        <w:r w:rsidR="00272599">
          <w:rPr>
            <w:rFonts w:ascii="Times New Roman" w:hAnsi="Times New Roman"/>
          </w:rPr>
          <w:fldChar w:fldCharType="end"/>
        </w:r>
      </w:ins>
      <w:r w:rsidRPr="00AB7107">
        <w:rPr>
          <w:rFonts w:ascii="Times New Roman" w:hAnsi="Times New Roman"/>
        </w:rPr>
        <w:t>）來解釋其運作分式</w:t>
      </w:r>
      <w:r w:rsidRPr="00AB7107">
        <w:rPr>
          <w:rFonts w:ascii="Times New Roman" w:hAnsi="Times New Roman"/>
        </w:rPr>
        <w:t>:Template:</w:t>
      </w:r>
      <w:r w:rsidRPr="00AB7107">
        <w:rPr>
          <w:rFonts w:ascii="Times New Roman" w:hAnsi="Times New Roman"/>
          <w:spacing w:val="3"/>
          <w:shd w:val="clear" w:color="auto" w:fill="FFFFFF"/>
        </w:rPr>
        <w:t>加上一些</w:t>
      </w:r>
      <w:r w:rsidRPr="00AB7107">
        <w:rPr>
          <w:rFonts w:ascii="Times New Roman" w:hAnsi="Times New Roman"/>
          <w:spacing w:val="3"/>
          <w:shd w:val="clear" w:color="auto" w:fill="FFFFFF"/>
        </w:rPr>
        <w:t xml:space="preserve"> HTML/CSS </w:t>
      </w:r>
      <w:r w:rsidRPr="00AB7107">
        <w:rPr>
          <w:rFonts w:ascii="Times New Roman" w:hAnsi="Times New Roman"/>
          <w:spacing w:val="3"/>
          <w:shd w:val="clear" w:color="auto" w:fill="FFFFFF"/>
        </w:rPr>
        <w:t>美化網頁，並動態顯示每次進來這個頁面的時間</w:t>
      </w:r>
      <w:r w:rsidRPr="00AB7107">
        <w:rPr>
          <w:rFonts w:ascii="Times New Roman" w:hAnsi="Times New Roman"/>
        </w:rPr>
        <w:t>View:</w:t>
      </w:r>
      <w:r w:rsidRPr="00AB7107">
        <w:rPr>
          <w:rFonts w:ascii="Times New Roman" w:hAnsi="Times New Roman"/>
          <w:spacing w:val="3"/>
        </w:rPr>
        <w:t xml:space="preserve"> </w:t>
      </w:r>
      <w:r w:rsidRPr="00AB7107">
        <w:rPr>
          <w:rFonts w:ascii="Times New Roman" w:hAnsi="Times New Roman"/>
          <w:spacing w:val="3"/>
        </w:rPr>
        <w:t>瀏覽器送出</w:t>
      </w:r>
      <w:r w:rsidRPr="00AB7107">
        <w:rPr>
          <w:rFonts w:ascii="Times New Roman" w:hAnsi="Times New Roman"/>
          <w:spacing w:val="3"/>
        </w:rPr>
        <w:t xml:space="preserve"> HTTP </w:t>
      </w:r>
      <w:r w:rsidR="0011736C" w:rsidRPr="00AB7107">
        <w:rPr>
          <w:rFonts w:ascii="Times New Roman" w:hAnsi="Times New Roman"/>
          <w:spacing w:val="3"/>
        </w:rPr>
        <w:t xml:space="preserve"> </w:t>
      </w:r>
      <w:proofErr w:type="spellStart"/>
      <w:r w:rsidRPr="00AB7107">
        <w:rPr>
          <w:rFonts w:ascii="Times New Roman" w:hAnsi="Times New Roman"/>
          <w:spacing w:val="3"/>
        </w:rPr>
        <w:t>requestDjango</w:t>
      </w:r>
      <w:proofErr w:type="spellEnd"/>
      <w:r w:rsidRPr="00AB7107">
        <w:rPr>
          <w:rFonts w:ascii="Times New Roman" w:hAnsi="Times New Roman"/>
          <w:spacing w:val="3"/>
        </w:rPr>
        <w:t xml:space="preserve"> </w:t>
      </w:r>
      <w:r w:rsidRPr="00AB7107">
        <w:rPr>
          <w:rFonts w:ascii="Times New Roman" w:hAnsi="Times New Roman"/>
          <w:spacing w:val="3"/>
        </w:rPr>
        <w:t>依據</w:t>
      </w:r>
      <w:r w:rsidRPr="00AB7107">
        <w:rPr>
          <w:rFonts w:ascii="Times New Roman" w:hAnsi="Times New Roman"/>
          <w:spacing w:val="3"/>
        </w:rPr>
        <w:t>URL</w:t>
      </w:r>
      <w:r w:rsidRPr="00AB7107">
        <w:rPr>
          <w:rFonts w:ascii="Times New Roman" w:hAnsi="Times New Roman" w:hint="eastAsia"/>
          <w:spacing w:val="3"/>
        </w:rPr>
        <w:t xml:space="preserve"> </w:t>
      </w:r>
      <w:r w:rsidRPr="00AB7107">
        <w:rPr>
          <w:rFonts w:ascii="Times New Roman" w:hAnsi="Times New Roman"/>
          <w:spacing w:val="3"/>
        </w:rPr>
        <w:t>configuration </w:t>
      </w:r>
      <w:r w:rsidRPr="00AB7107">
        <w:rPr>
          <w:rFonts w:ascii="Times New Roman" w:hAnsi="Times New Roman"/>
          <w:spacing w:val="3"/>
        </w:rPr>
        <w:t>分配至對應的</w:t>
      </w:r>
      <w:r w:rsidRPr="00AB7107">
        <w:rPr>
          <w:rFonts w:ascii="Times New Roman" w:hAnsi="Times New Roman"/>
          <w:spacing w:val="3"/>
        </w:rPr>
        <w:t xml:space="preserve"> View</w:t>
      </w:r>
      <w:r w:rsidRPr="00AB7107">
        <w:rPr>
          <w:rFonts w:ascii="Times New Roman" w:hAnsi="Times New Roman"/>
          <w:spacing w:val="3"/>
        </w:rPr>
        <w:t>，</w:t>
      </w:r>
      <w:r w:rsidRPr="00AB7107">
        <w:rPr>
          <w:rFonts w:ascii="Times New Roman" w:hAnsi="Times New Roman"/>
          <w:spacing w:val="3"/>
        </w:rPr>
        <w:t>View</w:t>
      </w:r>
      <w:r w:rsidRPr="00AB7107">
        <w:rPr>
          <w:rFonts w:ascii="Times New Roman" w:hAnsi="Times New Roman"/>
          <w:spacing w:val="3"/>
        </w:rPr>
        <w:t>：進行資料庫的操作或其他運算，並回傳</w:t>
      </w:r>
      <w:r w:rsidRPr="00AB7107">
        <w:rPr>
          <w:rFonts w:ascii="Times New Roman" w:hAnsi="Times New Roman"/>
          <w:spacing w:val="3"/>
        </w:rPr>
        <w:t> </w:t>
      </w:r>
      <w:proofErr w:type="spellStart"/>
      <w:r w:rsidRPr="00AB7107">
        <w:rPr>
          <w:rFonts w:ascii="Times New Roman" w:hAnsi="Times New Roman"/>
          <w:spacing w:val="3"/>
          <w:bdr w:val="none" w:sz="0" w:space="0" w:color="auto" w:frame="1"/>
          <w:shd w:val="clear" w:color="auto" w:fill="F7F7F7"/>
        </w:rPr>
        <w:t>HttpResponse</w:t>
      </w:r>
      <w:proofErr w:type="spellEnd"/>
      <w:r w:rsidRPr="00AB7107">
        <w:rPr>
          <w:rFonts w:ascii="Times New Roman" w:hAnsi="Times New Roman"/>
          <w:spacing w:val="3"/>
        </w:rPr>
        <w:t> </w:t>
      </w:r>
      <w:r w:rsidRPr="00AB7107">
        <w:rPr>
          <w:rFonts w:ascii="Times New Roman" w:hAnsi="Times New Roman"/>
          <w:spacing w:val="3"/>
        </w:rPr>
        <w:t>物件瀏覽器依據</w:t>
      </w:r>
      <w:r w:rsidRPr="00AB7107">
        <w:rPr>
          <w:rFonts w:ascii="Times New Roman" w:hAnsi="Times New Roman"/>
          <w:spacing w:val="3"/>
        </w:rPr>
        <w:t> HTTP response </w:t>
      </w:r>
      <w:r w:rsidRPr="00AB7107">
        <w:rPr>
          <w:rFonts w:ascii="Times New Roman" w:hAnsi="Times New Roman"/>
          <w:spacing w:val="3"/>
        </w:rPr>
        <w:t>顯示網頁畫面，</w:t>
      </w:r>
      <w:r w:rsidRPr="00AB7107">
        <w:rPr>
          <w:rFonts w:ascii="Times New Roman" w:hAnsi="Times New Roman"/>
        </w:rPr>
        <w:t>Model:</w:t>
      </w:r>
      <w:r w:rsidRPr="00AB7107">
        <w:rPr>
          <w:rFonts w:ascii="Times New Roman" w:hAnsi="Times New Roman"/>
          <w:spacing w:val="3"/>
          <w:shd w:val="clear" w:color="auto" w:fill="FFFFFF"/>
        </w:rPr>
        <w:t xml:space="preserve"> Django Model </w:t>
      </w:r>
      <w:r w:rsidRPr="00AB7107">
        <w:rPr>
          <w:rFonts w:ascii="Times New Roman" w:hAnsi="Times New Roman"/>
          <w:spacing w:val="3"/>
          <w:shd w:val="clear" w:color="auto" w:fill="FFFFFF"/>
        </w:rPr>
        <w:t>的來操作資料庫的優點之一，就是資料庫轉換相當方便</w:t>
      </w:r>
    </w:p>
    <w:p w14:paraId="415EEC7C" w14:textId="77777777" w:rsidR="00220EF3" w:rsidRPr="00B0072A" w:rsidRDefault="00220EF3" w:rsidP="00220EF3">
      <w:pPr>
        <w:spacing w:after="40"/>
        <w:jc w:val="center"/>
        <w:rPr>
          <w:rFonts w:eastAsia="DFKai-SB"/>
        </w:rPr>
      </w:pPr>
      <w:r w:rsidRPr="00B0072A">
        <w:rPr>
          <w:rFonts w:eastAsia="DFKai-SB"/>
          <w:noProof/>
        </w:rPr>
        <w:drawing>
          <wp:inline distT="0" distB="0" distL="0" distR="0" wp14:anchorId="5908C73A" wp14:editId="1CF84333">
            <wp:extent cx="2895600" cy="293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13410" cy="2951744"/>
                    </a:xfrm>
                    <a:prstGeom prst="rect">
                      <a:avLst/>
                    </a:prstGeom>
                    <a:ln/>
                  </pic:spPr>
                </pic:pic>
              </a:graphicData>
            </a:graphic>
          </wp:inline>
        </w:drawing>
      </w:r>
    </w:p>
    <w:p w14:paraId="71A333CD" w14:textId="6BB31E34" w:rsidR="00220EF3" w:rsidRPr="00B0072A" w:rsidRDefault="00220EF3" w:rsidP="00220EF3">
      <w:pPr>
        <w:pStyle w:val="af7"/>
        <w:rPr>
          <w:rFonts w:eastAsia="DFKai-SB"/>
        </w:rPr>
      </w:pPr>
      <w:r w:rsidRPr="00B0072A">
        <w:rPr>
          <w:rFonts w:eastAsia="DFKai-SB"/>
        </w:rPr>
        <w:tab/>
      </w:r>
      <w:r w:rsidRPr="00B0072A">
        <w:rPr>
          <w:rFonts w:eastAsia="DFKai-SB"/>
        </w:rPr>
        <w:tab/>
      </w:r>
      <w:r w:rsidRPr="00B0072A">
        <w:rPr>
          <w:rFonts w:eastAsia="DFKai-SB"/>
        </w:rPr>
        <w:tab/>
      </w:r>
      <w:r w:rsidRPr="00B0072A">
        <w:rPr>
          <w:rFonts w:eastAsia="DFKai-SB"/>
        </w:rPr>
        <w:tab/>
      </w:r>
      <w:r w:rsidRPr="00B0072A">
        <w:rPr>
          <w:rFonts w:eastAsia="DFKai-SB"/>
        </w:rPr>
        <w:tab/>
      </w:r>
      <w:bookmarkStart w:id="70" w:name="_Ref63775592"/>
      <w:bookmarkStart w:id="71" w:name="_Ref60403516"/>
      <w:r w:rsidRPr="00B0072A">
        <w:rPr>
          <w:rFonts w:eastAsia="DFKai-SB"/>
        </w:rPr>
        <w:t>圖</w:t>
      </w:r>
      <w:r w:rsidRPr="00B0072A">
        <w:rPr>
          <w:rFonts w:eastAsia="DFKai-SB"/>
        </w:rPr>
        <w:t xml:space="preserve"> </w:t>
      </w:r>
      <w:r w:rsidRPr="00B0072A">
        <w:rPr>
          <w:rFonts w:eastAsia="DFKai-SB"/>
        </w:rPr>
        <w:fldChar w:fldCharType="begin"/>
      </w:r>
      <w:r w:rsidRPr="00B0072A">
        <w:rPr>
          <w:rFonts w:eastAsia="DFKai-SB"/>
        </w:rPr>
        <w:instrText xml:space="preserve"> SEQ </w:instrText>
      </w:r>
      <w:r w:rsidRPr="00B0072A">
        <w:rPr>
          <w:rFonts w:eastAsia="DFKai-SB"/>
        </w:rPr>
        <w:instrText>圖</w:instrText>
      </w:r>
      <w:r w:rsidRPr="00B0072A">
        <w:rPr>
          <w:rFonts w:eastAsia="DFKai-SB"/>
        </w:rPr>
        <w:instrText xml:space="preserve"> \* ARABIC </w:instrText>
      </w:r>
      <w:r w:rsidRPr="00B0072A">
        <w:rPr>
          <w:rFonts w:eastAsia="DFKai-SB"/>
        </w:rPr>
        <w:fldChar w:fldCharType="separate"/>
      </w:r>
      <w:del w:id="72" w:author="shtseng" w:date="2021-02-10T13:22:00Z">
        <w:r w:rsidRPr="00B0072A">
          <w:rPr>
            <w:rFonts w:eastAsia="DFKai-SB"/>
            <w:noProof/>
          </w:rPr>
          <w:delText>5</w:delText>
        </w:r>
      </w:del>
      <w:ins w:id="73" w:author="shtseng" w:date="2021-02-10T13:22:00Z">
        <w:r w:rsidR="00272599">
          <w:rPr>
            <w:rFonts w:eastAsia="DFKai-SB"/>
            <w:noProof/>
          </w:rPr>
          <w:t>7</w:t>
        </w:r>
      </w:ins>
      <w:r w:rsidRPr="00B0072A">
        <w:rPr>
          <w:rFonts w:eastAsia="DFKai-SB"/>
        </w:rPr>
        <w:fldChar w:fldCharType="end"/>
      </w:r>
      <w:bookmarkEnd w:id="70"/>
      <w:r w:rsidRPr="00B0072A">
        <w:rPr>
          <w:rFonts w:eastAsia="DFKai-SB"/>
        </w:rPr>
        <w:t>: MVT</w:t>
      </w:r>
      <w:r w:rsidRPr="00B0072A">
        <w:rPr>
          <w:rFonts w:eastAsia="DFKai-SB"/>
        </w:rPr>
        <w:t>架構圖</w:t>
      </w:r>
      <w:bookmarkEnd w:id="71"/>
    </w:p>
    <w:p w14:paraId="1D0728C0" w14:textId="77777777" w:rsidR="00220EF3" w:rsidRPr="00B0072A" w:rsidRDefault="00220EF3" w:rsidP="00220EF3">
      <w:pPr>
        <w:pStyle w:val="1-1"/>
        <w:rPr>
          <w:rFonts w:ascii="Times New Roman" w:hAnsi="Times New Roman"/>
        </w:rPr>
      </w:pPr>
      <w:r w:rsidRPr="00B0072A">
        <w:rPr>
          <w:rFonts w:ascii="Times New Roman" w:hAnsi="Times New Roman"/>
        </w:rPr>
        <w:t>由於，</w:t>
      </w:r>
      <w:r w:rsidRPr="00B0072A">
        <w:rPr>
          <w:rFonts w:ascii="Times New Roman" w:hAnsi="Times New Roman"/>
        </w:rPr>
        <w:t>Django</w:t>
      </w:r>
      <w:r w:rsidRPr="00B0072A">
        <w:rPr>
          <w:rFonts w:ascii="Times New Roman" w:hAnsi="Times New Roman"/>
        </w:rPr>
        <w:t>在設計的時候均有遵循模組化的設計概念，並自動管理這些檔案分類，另外，又把資料庫和</w:t>
      </w:r>
      <w:r w:rsidRPr="00B0072A">
        <w:rPr>
          <w:rFonts w:ascii="Times New Roman" w:hAnsi="Times New Roman"/>
        </w:rPr>
        <w:t>Python</w:t>
      </w:r>
      <w:r w:rsidRPr="00B0072A">
        <w:rPr>
          <w:rFonts w:ascii="Times New Roman" w:hAnsi="Times New Roman"/>
        </w:rPr>
        <w:t>的連結作了抽象化的設計，以使用者資料庫為主的模型設計技巧，讓一些外部的第三方網站功能模組也可以輕易地加入我們的網站。</w:t>
      </w:r>
    </w:p>
    <w:p w14:paraId="36B3092B" w14:textId="77777777" w:rsidR="00220EF3" w:rsidRPr="00B0072A" w:rsidRDefault="00220EF3" w:rsidP="00220EF3">
      <w:pPr>
        <w:pStyle w:val="af5"/>
      </w:pPr>
      <w:r w:rsidRPr="00B0072A">
        <w:t>優點</w:t>
      </w:r>
      <w:r w:rsidRPr="00B0072A">
        <w:t>:</w:t>
      </w:r>
    </w:p>
    <w:p w14:paraId="0D739209" w14:textId="77777777" w:rsidR="00220EF3" w:rsidRPr="00B0072A" w:rsidRDefault="00220EF3" w:rsidP="00220EF3">
      <w:pPr>
        <w:pStyle w:val="a"/>
      </w:pPr>
      <w:r w:rsidRPr="00B0072A">
        <w:t>遵循分散式架構設計，方便日後更改設計</w:t>
      </w:r>
    </w:p>
    <w:p w14:paraId="29E9C4AE" w14:textId="25B62DD3" w:rsidR="00220EF3" w:rsidRDefault="00220EF3" w:rsidP="00E4395D">
      <w:pPr>
        <w:pStyle w:val="a"/>
      </w:pPr>
      <w:r w:rsidRPr="00B0072A">
        <w:t>資料庫的抽象化，不需用到</w:t>
      </w:r>
      <w:r w:rsidRPr="00B0072A">
        <w:t>SQL</w:t>
      </w:r>
      <w:r w:rsidRPr="00B0072A">
        <w:t>查詢語法，而是使用</w:t>
      </w:r>
      <w:r w:rsidRPr="00B0072A">
        <w:t>Python</w:t>
      </w:r>
      <w:r w:rsidRPr="00B0072A">
        <w:t>的方式處理資料，日後如過需要更換資料庫種類，只需去</w:t>
      </w:r>
      <w:r w:rsidRPr="00B0072A">
        <w:t>Setting.py</w:t>
      </w:r>
      <w:r w:rsidRPr="00B0072A">
        <w:t>檔更改便可以使用</w:t>
      </w:r>
    </w:p>
    <w:p w14:paraId="21F3627D" w14:textId="23FC8792" w:rsidR="00F139F3" w:rsidRPr="00B0072A" w:rsidRDefault="00E1603B" w:rsidP="00F97D44">
      <w:pPr>
        <w:pStyle w:val="1-1"/>
        <w:rPr>
          <w:rFonts w:ascii="Times New Roman" w:hAnsi="Times New Roman"/>
        </w:rPr>
      </w:pPr>
      <w:r w:rsidRPr="00B0072A">
        <w:rPr>
          <w:rFonts w:ascii="Times New Roman" w:hAnsi="Times New Roman"/>
        </w:rPr>
        <w:t>接著上述，網頁是利用</w:t>
      </w:r>
      <w:r w:rsidRPr="00B0072A">
        <w:rPr>
          <w:rFonts w:ascii="Times New Roman" w:hAnsi="Times New Roman"/>
        </w:rPr>
        <w:t>Django</w:t>
      </w:r>
      <w:r w:rsidRPr="00B0072A">
        <w:rPr>
          <w:rFonts w:ascii="Times New Roman" w:hAnsi="Times New Roman"/>
        </w:rPr>
        <w:t>來做為圖表顯示應用，當中擁有多項功能可以給予使用者應用</w:t>
      </w:r>
      <w:r w:rsidR="00F139F3" w:rsidRPr="00B0072A">
        <w:rPr>
          <w:rFonts w:ascii="Times New Roman" w:hAnsi="Times New Roman"/>
        </w:rPr>
        <w:t>。</w:t>
      </w:r>
      <w:r w:rsidRPr="00B0072A">
        <w:rPr>
          <w:rFonts w:ascii="Times New Roman" w:hAnsi="Times New Roman"/>
        </w:rPr>
        <w:t>當中包含：</w:t>
      </w:r>
    </w:p>
    <w:p w14:paraId="2F7C57CA" w14:textId="74C7F82C" w:rsidR="00F139F3" w:rsidRPr="00B0072A" w:rsidRDefault="00E1603B" w:rsidP="00C960A4">
      <w:pPr>
        <w:pStyle w:val="a"/>
      </w:pPr>
      <w:r w:rsidRPr="00B0072A">
        <w:t>使用者登入</w:t>
      </w:r>
      <w:r w:rsidR="00F139F3" w:rsidRPr="00B0072A">
        <w:t>系統</w:t>
      </w:r>
    </w:p>
    <w:p w14:paraId="3D4F35EE" w14:textId="77777777" w:rsidR="00F139F3" w:rsidRPr="00B0072A" w:rsidRDefault="00E1603B" w:rsidP="00C960A4">
      <w:pPr>
        <w:pStyle w:val="a"/>
      </w:pPr>
      <w:r w:rsidRPr="00B0072A">
        <w:t>資新增、刪除、查詢</w:t>
      </w:r>
    </w:p>
    <w:p w14:paraId="50C5F55D" w14:textId="5270B3C6" w:rsidR="002E511F" w:rsidRPr="00B0072A" w:rsidRDefault="00E1603B" w:rsidP="00C960A4">
      <w:pPr>
        <w:pStyle w:val="a"/>
      </w:pPr>
      <w:r w:rsidRPr="00B0072A">
        <w:t>圖表顯</w:t>
      </w:r>
      <w:r w:rsidR="00F139F3" w:rsidRPr="00B0072A">
        <w:t>示</w:t>
      </w:r>
      <w:r w:rsidRPr="00B0072A">
        <w:t>。</w:t>
      </w:r>
    </w:p>
    <w:p w14:paraId="6279A8B0" w14:textId="3D2D9CE2" w:rsidR="00E3018D" w:rsidRPr="00B0072A" w:rsidRDefault="007D2E5E" w:rsidP="00F97D44">
      <w:pPr>
        <w:pStyle w:val="1-1"/>
        <w:rPr>
          <w:rFonts w:ascii="Times New Roman" w:hAnsi="Times New Roman"/>
        </w:rPr>
      </w:pPr>
      <w:r w:rsidRPr="00B0072A">
        <w:rPr>
          <w:rFonts w:ascii="Times New Roman" w:hAnsi="Times New Roman"/>
        </w:rPr>
        <w:t>Django</w:t>
      </w:r>
      <w:r w:rsidRPr="00B0072A">
        <w:rPr>
          <w:rFonts w:ascii="Times New Roman" w:hAnsi="Times New Roman"/>
        </w:rPr>
        <w:t>運用</w:t>
      </w:r>
      <w:r w:rsidRPr="00B0072A">
        <w:rPr>
          <w:rFonts w:ascii="Times New Roman" w:hAnsi="Times New Roman"/>
        </w:rPr>
        <w:t>MVT</w:t>
      </w:r>
      <w:r w:rsidRPr="00B0072A">
        <w:rPr>
          <w:rFonts w:ascii="Times New Roman" w:hAnsi="Times New Roman"/>
        </w:rPr>
        <w:t>架構來實作，</w:t>
      </w:r>
      <w:r w:rsidR="008A6944" w:rsidRPr="00B0072A">
        <w:rPr>
          <w:rFonts w:ascii="Times New Roman" w:hAnsi="Times New Roman"/>
        </w:rPr>
        <w:t>從使用者登入想要的網頁時，</w:t>
      </w:r>
      <w:r w:rsidR="008A6944" w:rsidRPr="00B0072A">
        <w:rPr>
          <w:rFonts w:ascii="Times New Roman" w:hAnsi="Times New Roman"/>
        </w:rPr>
        <w:t>URL</w:t>
      </w:r>
      <w:r w:rsidR="008A6944" w:rsidRPr="00B0072A">
        <w:rPr>
          <w:rFonts w:ascii="Times New Roman" w:hAnsi="Times New Roman"/>
        </w:rPr>
        <w:t>會</w:t>
      </w:r>
      <w:r w:rsidR="00771FBB" w:rsidRPr="00B0072A">
        <w:rPr>
          <w:rFonts w:ascii="Times New Roman" w:hAnsi="Times New Roman"/>
        </w:rPr>
        <w:t>指定到固定的</w:t>
      </w:r>
      <w:r w:rsidR="00771FBB" w:rsidRPr="00B0072A">
        <w:rPr>
          <w:rFonts w:ascii="Times New Roman" w:hAnsi="Times New Roman"/>
        </w:rPr>
        <w:t>view</w:t>
      </w:r>
      <w:r w:rsidR="00771FBB" w:rsidRPr="00B0072A">
        <w:rPr>
          <w:rFonts w:ascii="Times New Roman" w:hAnsi="Times New Roman"/>
        </w:rPr>
        <w:t>上</w:t>
      </w:r>
      <w:r w:rsidR="00771FBB" w:rsidRPr="00B0072A">
        <w:rPr>
          <w:rFonts w:ascii="Times New Roman" w:hAnsi="Times New Roman"/>
        </w:rPr>
        <w:t>(</w:t>
      </w:r>
      <w:r w:rsidR="00771FBB" w:rsidRPr="00B0072A">
        <w:rPr>
          <w:rFonts w:ascii="Times New Roman" w:hAnsi="Times New Roman"/>
        </w:rPr>
        <w:t>運算和變數</w:t>
      </w:r>
      <w:r w:rsidR="00771FBB" w:rsidRPr="00B0072A">
        <w:rPr>
          <w:rFonts w:ascii="Times New Roman" w:hAnsi="Times New Roman"/>
        </w:rPr>
        <w:t>)</w:t>
      </w:r>
      <w:r w:rsidR="00771FBB" w:rsidRPr="00B0072A">
        <w:rPr>
          <w:rFonts w:ascii="Times New Roman" w:hAnsi="Times New Roman"/>
        </w:rPr>
        <w:t>通過</w:t>
      </w:r>
      <w:r w:rsidR="00771FBB" w:rsidRPr="00B0072A">
        <w:rPr>
          <w:rFonts w:ascii="Times New Roman" w:hAnsi="Times New Roman"/>
        </w:rPr>
        <w:t>view</w:t>
      </w:r>
      <w:r w:rsidR="00771FBB" w:rsidRPr="00B0072A">
        <w:rPr>
          <w:rFonts w:ascii="Times New Roman" w:hAnsi="Times New Roman"/>
        </w:rPr>
        <w:t>回</w:t>
      </w:r>
      <w:r w:rsidR="000F491B" w:rsidRPr="00B0072A">
        <w:rPr>
          <w:rFonts w:ascii="Times New Roman" w:hAnsi="Times New Roman"/>
        </w:rPr>
        <w:t>傳</w:t>
      </w:r>
      <w:r w:rsidR="00771FBB" w:rsidRPr="00B0072A">
        <w:rPr>
          <w:rFonts w:ascii="Times New Roman" w:hAnsi="Times New Roman"/>
        </w:rPr>
        <w:t>template</w:t>
      </w:r>
      <w:r w:rsidR="00771FBB" w:rsidRPr="00B0072A">
        <w:rPr>
          <w:rFonts w:ascii="Times New Roman" w:hAnsi="Times New Roman"/>
        </w:rPr>
        <w:t>裡的</w:t>
      </w:r>
      <w:r w:rsidR="00771FBB" w:rsidRPr="00B0072A">
        <w:rPr>
          <w:rFonts w:ascii="Times New Roman" w:hAnsi="Times New Roman"/>
        </w:rPr>
        <w:t>html</w:t>
      </w:r>
      <w:r w:rsidR="00771FBB" w:rsidRPr="00B0072A">
        <w:rPr>
          <w:rFonts w:ascii="Times New Roman" w:hAnsi="Times New Roman"/>
        </w:rPr>
        <w:t>給使用者顯示</w:t>
      </w:r>
      <w:r w:rsidR="000F491B" w:rsidRPr="00B0072A">
        <w:rPr>
          <w:rFonts w:ascii="Times New Roman" w:hAnsi="Times New Roman"/>
        </w:rPr>
        <w:t>。以使用者登入系統舉例，使用者登入的網址啟動</w:t>
      </w:r>
      <w:r w:rsidR="000F491B" w:rsidRPr="00B0072A">
        <w:rPr>
          <w:rFonts w:ascii="Times New Roman" w:hAnsi="Times New Roman"/>
        </w:rPr>
        <w:t>URL</w:t>
      </w:r>
      <w:r w:rsidR="000F491B" w:rsidRPr="00B0072A">
        <w:rPr>
          <w:rFonts w:ascii="Times New Roman" w:hAnsi="Times New Roman"/>
        </w:rPr>
        <w:t>對應至相對的</w:t>
      </w:r>
      <w:r w:rsidR="000F491B" w:rsidRPr="00B0072A">
        <w:rPr>
          <w:rFonts w:ascii="Times New Roman" w:hAnsi="Times New Roman"/>
        </w:rPr>
        <w:t>view</w:t>
      </w:r>
      <w:r w:rsidR="000F491B" w:rsidRPr="00B0072A">
        <w:rPr>
          <w:rFonts w:ascii="Times New Roman" w:hAnsi="Times New Roman"/>
        </w:rPr>
        <w:t>產生所需的運算並傳給</w:t>
      </w:r>
      <w:r w:rsidR="000F491B" w:rsidRPr="00B0072A">
        <w:rPr>
          <w:rFonts w:ascii="Times New Roman" w:hAnsi="Times New Roman"/>
        </w:rPr>
        <w:t>html(</w:t>
      </w:r>
      <w:r w:rsidR="000F491B" w:rsidRPr="00B0072A">
        <w:rPr>
          <w:rFonts w:ascii="Times New Roman" w:hAnsi="Times New Roman"/>
        </w:rPr>
        <w:t>圖形介面</w:t>
      </w:r>
      <w:r w:rsidR="000F491B" w:rsidRPr="00B0072A">
        <w:rPr>
          <w:rFonts w:ascii="Times New Roman" w:hAnsi="Times New Roman"/>
        </w:rPr>
        <w:t>)</w:t>
      </w:r>
      <w:r w:rsidR="000F491B" w:rsidRPr="00B0072A">
        <w:rPr>
          <w:rFonts w:ascii="Times New Roman" w:hAnsi="Times New Roman"/>
        </w:rPr>
        <w:t>一併顯示出來。</w:t>
      </w:r>
      <w:ins w:id="74" w:author="shtseng" w:date="2021-02-10T13:22:00Z">
        <w:r w:rsidR="002E511F" w:rsidRPr="00B0072A">
          <w:rPr>
            <w:rFonts w:ascii="Times New Roman" w:hAnsi="Times New Roman"/>
          </w:rPr>
          <w:t>另外，網頁結合機器人和人的互動也可以利用呼叫來查看資料，可以增加網頁的靈活度之外，也可以透過機器人傳送分析結果後的推薦事項，並給予使用者完善的照護。</w:t>
        </w:r>
      </w:ins>
    </w:p>
    <w:p w14:paraId="74EF59D5" w14:textId="3D38F378" w:rsidR="00FB4571" w:rsidRPr="001E6792" w:rsidRDefault="00FB4571" w:rsidP="008D3C3F">
      <w:pPr>
        <w:pStyle w:val="4-"/>
        <w:rPr>
          <w:rFonts w:ascii="Times New Roman" w:hAnsi="Times New Roman"/>
          <w:b/>
          <w:bCs w:val="0"/>
          <w:sz w:val="28"/>
          <w:szCs w:val="28"/>
        </w:rPr>
      </w:pPr>
      <w:bookmarkStart w:id="75" w:name="_Toc59010493"/>
      <w:bookmarkStart w:id="76" w:name="_Toc62488179"/>
      <w:r w:rsidRPr="001E6792">
        <w:rPr>
          <w:rFonts w:ascii="Times New Roman" w:hAnsi="Times New Roman"/>
          <w:b/>
          <w:bCs w:val="0"/>
          <w:sz w:val="28"/>
          <w:szCs w:val="28"/>
        </w:rPr>
        <w:t>4.7</w:t>
      </w:r>
      <w:r w:rsidRPr="001E6792">
        <w:rPr>
          <w:rFonts w:ascii="Times New Roman" w:hAnsi="Times New Roman"/>
          <w:b/>
          <w:bCs w:val="0"/>
          <w:sz w:val="28"/>
          <w:szCs w:val="28"/>
        </w:rPr>
        <w:t>數據分析</w:t>
      </w:r>
      <w:bookmarkEnd w:id="75"/>
      <w:bookmarkEnd w:id="76"/>
    </w:p>
    <w:p w14:paraId="1D5636B1" w14:textId="74FCD4A4" w:rsidR="00FB4571" w:rsidRPr="00B0072A" w:rsidRDefault="00FB4571" w:rsidP="00F97D44">
      <w:pPr>
        <w:pStyle w:val="1-1"/>
        <w:rPr>
          <w:rFonts w:ascii="Times New Roman" w:hAnsi="Times New Roman"/>
        </w:rPr>
      </w:pPr>
      <w:r w:rsidRPr="00B0072A">
        <w:rPr>
          <w:rFonts w:ascii="Times New Roman" w:hAnsi="Times New Roman"/>
        </w:rPr>
        <w:t>在此計畫中，打算運用人工智慧中的分類方法來預測是否長者目前的生命特徵數據有出現任何的問題，所採取的分類方法有：</w:t>
      </w:r>
      <w:r w:rsidRPr="00B0072A">
        <w:rPr>
          <w:rFonts w:ascii="Times New Roman" w:hAnsi="Times New Roman"/>
        </w:rPr>
        <w:t xml:space="preserve"> </w:t>
      </w:r>
      <w:r w:rsidRPr="00B0072A">
        <w:rPr>
          <w:rFonts w:ascii="Times New Roman" w:hAnsi="Times New Roman"/>
        </w:rPr>
        <w:t>決策樹（</w:t>
      </w:r>
      <w:r w:rsidRPr="00B0072A">
        <w:rPr>
          <w:rFonts w:ascii="Times New Roman" w:hAnsi="Times New Roman"/>
        </w:rPr>
        <w:t>Decision Tree</w:t>
      </w:r>
      <w:r w:rsidRPr="00B0072A">
        <w:rPr>
          <w:rFonts w:ascii="Times New Roman" w:hAnsi="Times New Roman"/>
        </w:rPr>
        <w:t>）、支持向量機（</w:t>
      </w:r>
      <w:r w:rsidRPr="00B0072A">
        <w:rPr>
          <w:rFonts w:ascii="Times New Roman" w:hAnsi="Times New Roman"/>
        </w:rPr>
        <w:t>Support  Vector Machine</w:t>
      </w:r>
      <w:r w:rsidRPr="00B0072A">
        <w:rPr>
          <w:rFonts w:ascii="Times New Roman" w:hAnsi="Times New Roman"/>
        </w:rPr>
        <w:t>）。</w:t>
      </w:r>
    </w:p>
    <w:p w14:paraId="0F7CF6F3" w14:textId="4353F560" w:rsidR="00FB4571" w:rsidRPr="001E6792" w:rsidRDefault="00FB4571" w:rsidP="00FA051C">
      <w:pPr>
        <w:pStyle w:val="af5"/>
        <w:rPr>
          <w:b/>
          <w:bCs/>
        </w:rPr>
      </w:pPr>
      <w:r w:rsidRPr="001E6792">
        <w:rPr>
          <w:b/>
          <w:bCs/>
        </w:rPr>
        <w:t>4.7.1</w:t>
      </w:r>
      <w:r w:rsidRPr="001E6792">
        <w:rPr>
          <w:b/>
          <w:bCs/>
        </w:rPr>
        <w:t>決策樹（</w:t>
      </w:r>
      <w:r w:rsidRPr="001E6792">
        <w:rPr>
          <w:b/>
          <w:bCs/>
        </w:rPr>
        <w:t>Decision Tree</w:t>
      </w:r>
      <w:r w:rsidRPr="001E6792">
        <w:rPr>
          <w:b/>
          <w:bCs/>
        </w:rPr>
        <w:t>）</w:t>
      </w:r>
    </w:p>
    <w:p w14:paraId="481A892A" w14:textId="4EF65FF7" w:rsidR="00FB4571" w:rsidRPr="00B0072A" w:rsidRDefault="00FB4571" w:rsidP="00F97D44">
      <w:pPr>
        <w:pStyle w:val="1-1"/>
        <w:rPr>
          <w:rFonts w:ascii="Times New Roman" w:hAnsi="Times New Roman"/>
        </w:rPr>
      </w:pPr>
      <w:r w:rsidRPr="00B0072A">
        <w:rPr>
          <w:rFonts w:ascii="Times New Roman" w:hAnsi="Times New Roman"/>
        </w:rPr>
        <w:t>為一種過程直覺單純、效率也相當高的監督式機器學習模型，適用於分類、迴歸分析上，而決策樹的特點為每個決策階段都相當的明確清楚（類似於二分法，不是</w:t>
      </w:r>
      <w:r w:rsidRPr="00B0072A">
        <w:rPr>
          <w:rFonts w:ascii="Times New Roman" w:hAnsi="Times New Roman"/>
        </w:rPr>
        <w:t>YES</w:t>
      </w:r>
      <w:r w:rsidRPr="00B0072A">
        <w:rPr>
          <w:rFonts w:ascii="Times New Roman" w:hAnsi="Times New Roman"/>
        </w:rPr>
        <w:t>就是</w:t>
      </w:r>
      <w:r w:rsidRPr="00B0072A">
        <w:rPr>
          <w:rFonts w:ascii="Times New Roman" w:hAnsi="Times New Roman"/>
        </w:rPr>
        <w:t>NO</w:t>
      </w:r>
      <w:r w:rsidRPr="00B0072A">
        <w:rPr>
          <w:rFonts w:ascii="Times New Roman" w:hAnsi="Times New Roman"/>
        </w:rPr>
        <w:t>），能更有效率的說明預測結果。</w:t>
      </w:r>
    </w:p>
    <w:p w14:paraId="3D0CF5A3" w14:textId="1D3A698B" w:rsidR="00FB4571" w:rsidRPr="001E6792" w:rsidRDefault="00FB4571" w:rsidP="00F97D44">
      <w:pPr>
        <w:pStyle w:val="af5"/>
        <w:rPr>
          <w:b/>
          <w:bCs/>
          <w:shd w:val="clear" w:color="auto" w:fill="FFFFFF"/>
        </w:rPr>
      </w:pPr>
      <w:r w:rsidRPr="001E6792">
        <w:rPr>
          <w:b/>
          <w:bCs/>
          <w:shd w:val="clear" w:color="auto" w:fill="FFFFFF"/>
        </w:rPr>
        <w:t>4.7.2</w:t>
      </w:r>
      <w:r w:rsidRPr="001E6792">
        <w:rPr>
          <w:b/>
          <w:bCs/>
          <w:shd w:val="clear" w:color="auto" w:fill="FFFFFF"/>
        </w:rPr>
        <w:t>支持向量機</w:t>
      </w:r>
      <w:r w:rsidRPr="001E6792">
        <w:rPr>
          <w:b/>
          <w:bCs/>
          <w:shd w:val="clear" w:color="auto" w:fill="FFFFFF"/>
        </w:rPr>
        <w:t>(Support Vector Machine)</w:t>
      </w:r>
    </w:p>
    <w:p w14:paraId="0B16EE63" w14:textId="7762C15B" w:rsidR="009F4186" w:rsidRPr="00B0072A" w:rsidRDefault="00FB4571" w:rsidP="009F4186">
      <w:pPr>
        <w:pStyle w:val="1-1"/>
        <w:rPr>
          <w:rFonts w:ascii="Times New Roman" w:hAnsi="Times New Roman"/>
        </w:rPr>
      </w:pPr>
      <w:r w:rsidRPr="00B0072A">
        <w:rPr>
          <w:rFonts w:ascii="Times New Roman" w:hAnsi="Times New Roman"/>
        </w:rPr>
        <w:t>以支持向量分類器（</w:t>
      </w:r>
      <w:r w:rsidRPr="00B0072A">
        <w:rPr>
          <w:rFonts w:ascii="Times New Roman" w:hAnsi="Times New Roman"/>
        </w:rPr>
        <w:t>Support Vector Classifier</w:t>
      </w:r>
      <w:r w:rsidRPr="00B0072A">
        <w:rPr>
          <w:rFonts w:ascii="Times New Roman" w:hAnsi="Times New Roman"/>
        </w:rPr>
        <w:t>）為基礎延伸的一種分類演算法，能夠處理線性、非線性資料的分類問題，主要概念為利用低維度資料帶入函數（</w:t>
      </w:r>
      <w:r w:rsidRPr="00B0072A">
        <w:rPr>
          <w:rFonts w:ascii="Times New Roman" w:hAnsi="Times New Roman"/>
        </w:rPr>
        <w:t>Kernel function</w:t>
      </w:r>
      <w:r w:rsidRPr="00B0072A">
        <w:rPr>
          <w:rFonts w:ascii="Times New Roman" w:hAnsi="Times New Roman"/>
        </w:rPr>
        <w:t>）模擬轉換成高維度資料，並藉由高維度資料找出最好的的向量分類器（</w:t>
      </w:r>
      <w:r w:rsidRPr="00B0072A">
        <w:rPr>
          <w:rFonts w:ascii="Times New Roman" w:hAnsi="Times New Roman"/>
        </w:rPr>
        <w:t>Support Vector Classifier</w:t>
      </w:r>
      <w:r w:rsidRPr="00B0072A">
        <w:rPr>
          <w:rFonts w:ascii="Times New Roman" w:hAnsi="Times New Roman"/>
        </w:rPr>
        <w:t>），此外，</w:t>
      </w:r>
      <w:r w:rsidRPr="00B0072A">
        <w:rPr>
          <w:rFonts w:ascii="Times New Roman" w:hAnsi="Times New Roman"/>
        </w:rPr>
        <w:t>SVM</w:t>
      </w:r>
      <w:r w:rsidRPr="00B0072A">
        <w:rPr>
          <w:rFonts w:ascii="Times New Roman" w:hAnsi="Times New Roman"/>
        </w:rPr>
        <w:t>擁有能容忍分類錯誤的特性，使得模型在訓練過程中，一旦有異常資料出現時，</w:t>
      </w:r>
      <w:r w:rsidRPr="00B0072A">
        <w:rPr>
          <w:rFonts w:ascii="Times New Roman" w:hAnsi="Times New Roman"/>
        </w:rPr>
        <w:t>SVM</w:t>
      </w:r>
      <w:r w:rsidRPr="00B0072A">
        <w:rPr>
          <w:rFonts w:ascii="Times New Roman" w:hAnsi="Times New Roman"/>
        </w:rPr>
        <w:t>也能夠綜觀大局給出較為合理的分類結果</w:t>
      </w:r>
    </w:p>
    <w:p w14:paraId="49872858" w14:textId="6C015B42" w:rsidR="000A779F" w:rsidRPr="001E6792" w:rsidRDefault="000A779F" w:rsidP="00F013A4">
      <w:pPr>
        <w:pStyle w:val="1-"/>
        <w:rPr>
          <w:rFonts w:ascii="Times New Roman" w:hAnsi="Times New Roman"/>
          <w:b/>
          <w:bCs w:val="0"/>
          <w:sz w:val="28"/>
          <w:szCs w:val="28"/>
        </w:rPr>
      </w:pPr>
      <w:bookmarkStart w:id="77" w:name="_Toc62488180"/>
      <w:r w:rsidRPr="001E6792">
        <w:rPr>
          <w:rFonts w:ascii="Times New Roman" w:hAnsi="Times New Roman"/>
          <w:b/>
          <w:bCs w:val="0"/>
          <w:sz w:val="28"/>
          <w:szCs w:val="28"/>
        </w:rPr>
        <w:t>(</w:t>
      </w:r>
      <w:r w:rsidRPr="001E6792">
        <w:rPr>
          <w:rFonts w:ascii="Times New Roman" w:hAnsi="Times New Roman"/>
          <w:b/>
          <w:bCs w:val="0"/>
          <w:sz w:val="28"/>
          <w:szCs w:val="28"/>
        </w:rPr>
        <w:t>五</w:t>
      </w:r>
      <w:r w:rsidRPr="001E6792">
        <w:rPr>
          <w:rFonts w:ascii="Times New Roman" w:hAnsi="Times New Roman"/>
          <w:b/>
          <w:bCs w:val="0"/>
          <w:sz w:val="28"/>
          <w:szCs w:val="28"/>
        </w:rPr>
        <w:t>)</w:t>
      </w:r>
      <w:r w:rsidR="00833800" w:rsidRPr="001E6792">
        <w:rPr>
          <w:rFonts w:ascii="Times New Roman" w:hAnsi="Times New Roman"/>
          <w:b/>
          <w:bCs w:val="0"/>
          <w:sz w:val="28"/>
          <w:szCs w:val="28"/>
        </w:rPr>
        <w:t>預期結果</w:t>
      </w:r>
      <w:bookmarkEnd w:id="77"/>
    </w:p>
    <w:p w14:paraId="137B210D" w14:textId="4FB5FA34" w:rsidR="00EE1B75" w:rsidRPr="00344E7F" w:rsidRDefault="00344E7F" w:rsidP="0011736C">
      <w:pPr>
        <w:pStyle w:val="1-1"/>
        <w:numPr>
          <w:ilvl w:val="0"/>
          <w:numId w:val="37"/>
        </w:numPr>
        <w:ind w:firstLineChars="0" w:hanging="482"/>
        <w:rPr>
          <w:rFonts w:ascii="Times New Roman" w:hAnsi="Times New Roman"/>
        </w:rPr>
      </w:pPr>
      <w:proofErr w:type="spellStart"/>
      <w:r w:rsidRPr="00344E7F">
        <w:rPr>
          <w:rFonts w:ascii="Times New Roman" w:hAnsi="Times New Roman"/>
        </w:rPr>
        <w:t>ZenboJunior</w:t>
      </w:r>
      <w:proofErr w:type="spellEnd"/>
    </w:p>
    <w:p w14:paraId="75AF9C4D" w14:textId="77777777" w:rsidR="00EE1B75" w:rsidRPr="00344E7F" w:rsidRDefault="00EE1B75" w:rsidP="0011736C">
      <w:pPr>
        <w:pStyle w:val="1-1"/>
        <w:numPr>
          <w:ilvl w:val="1"/>
          <w:numId w:val="37"/>
        </w:numPr>
        <w:ind w:firstLineChars="0" w:hanging="482"/>
        <w:rPr>
          <w:rFonts w:ascii="Times New Roman" w:hAnsi="Times New Roman"/>
        </w:rPr>
      </w:pPr>
      <w:r w:rsidRPr="00344E7F">
        <w:rPr>
          <w:rFonts w:ascii="Times New Roman" w:hAnsi="Times New Roman"/>
        </w:rPr>
        <w:t>與人互動</w:t>
      </w:r>
      <w:r w:rsidRPr="00344E7F">
        <w:rPr>
          <w:rFonts w:ascii="Times New Roman" w:hAnsi="Times New Roman"/>
        </w:rPr>
        <w:t>/</w:t>
      </w:r>
      <w:r w:rsidRPr="00344E7F">
        <w:rPr>
          <w:rFonts w:ascii="Times New Roman" w:hAnsi="Times New Roman"/>
        </w:rPr>
        <w:t>建議</w:t>
      </w:r>
    </w:p>
    <w:p w14:paraId="6D0C3918" w14:textId="1D44B837" w:rsidR="00EE1B75" w:rsidRPr="00D72A81" w:rsidRDefault="00EE1B75" w:rsidP="00D72A81">
      <w:pPr>
        <w:pStyle w:val="1-1"/>
        <w:numPr>
          <w:ilvl w:val="1"/>
          <w:numId w:val="37"/>
        </w:numPr>
        <w:ind w:firstLineChars="0" w:hanging="482"/>
        <w:rPr>
          <w:rFonts w:ascii="Times New Roman" w:hAnsi="Times New Roman"/>
        </w:rPr>
      </w:pPr>
      <w:proofErr w:type="spellStart"/>
      <w:r w:rsidRPr="00D72A81">
        <w:rPr>
          <w:rFonts w:ascii="Times New Roman" w:hAnsi="Times New Roman"/>
        </w:rPr>
        <w:t>QRcode</w:t>
      </w:r>
      <w:proofErr w:type="spellEnd"/>
    </w:p>
    <w:p w14:paraId="5D450777" w14:textId="2391D4D7" w:rsidR="00D72A81" w:rsidRDefault="00EE1B75" w:rsidP="00D72A81">
      <w:pPr>
        <w:pStyle w:val="1-1"/>
        <w:numPr>
          <w:ilvl w:val="0"/>
          <w:numId w:val="37"/>
        </w:numPr>
        <w:ind w:firstLineChars="0" w:hanging="482"/>
        <w:rPr>
          <w:rFonts w:ascii="Times New Roman" w:hAnsi="Times New Roman"/>
        </w:rPr>
      </w:pPr>
      <w:r w:rsidRPr="00344E7F">
        <w:rPr>
          <w:rFonts w:ascii="Times New Roman" w:hAnsi="Times New Roman"/>
        </w:rPr>
        <w:t>樹莓派</w:t>
      </w:r>
    </w:p>
    <w:p w14:paraId="2C9EFF51" w14:textId="659ADBCA" w:rsidR="00D72A81" w:rsidRPr="00D72A81"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讀卡機</w:t>
      </w:r>
      <w:r w:rsidRPr="00344E7F">
        <w:rPr>
          <w:rFonts w:ascii="Times New Roman" w:hAnsi="Times New Roman"/>
        </w:rPr>
        <w:t>/</w:t>
      </w:r>
      <w:r w:rsidRPr="00344E7F">
        <w:rPr>
          <w:rFonts w:ascii="Times New Roman" w:hAnsi="Times New Roman"/>
        </w:rPr>
        <w:t>溫度</w:t>
      </w:r>
      <w:r w:rsidRPr="00344E7F">
        <w:rPr>
          <w:rFonts w:ascii="Times New Roman" w:hAnsi="Times New Roman"/>
        </w:rPr>
        <w:t>/</w:t>
      </w:r>
      <w:r w:rsidRPr="00344E7F">
        <w:rPr>
          <w:rFonts w:ascii="Times New Roman" w:hAnsi="Times New Roman"/>
        </w:rPr>
        <w:t>體重</w:t>
      </w:r>
      <w:r w:rsidRPr="00344E7F">
        <w:rPr>
          <w:rFonts w:ascii="Times New Roman" w:hAnsi="Times New Roman"/>
        </w:rPr>
        <w:t>/</w:t>
      </w:r>
      <w:r w:rsidRPr="00344E7F">
        <w:rPr>
          <w:rFonts w:ascii="Times New Roman" w:hAnsi="Times New Roman"/>
        </w:rPr>
        <w:t>血壓計</w:t>
      </w:r>
    </w:p>
    <w:p w14:paraId="39A9F91B" w14:textId="259693BA" w:rsidR="00D72A81" w:rsidRDefault="00D72A81" w:rsidP="00D72A81">
      <w:pPr>
        <w:pStyle w:val="1-1"/>
        <w:numPr>
          <w:ilvl w:val="0"/>
          <w:numId w:val="37"/>
        </w:numPr>
        <w:ind w:firstLineChars="0" w:hanging="482"/>
        <w:rPr>
          <w:rFonts w:ascii="Times New Roman" w:hAnsi="Times New Roman"/>
        </w:rPr>
      </w:pPr>
      <w:r>
        <w:rPr>
          <w:rFonts w:ascii="Times New Roman" w:hAnsi="Times New Roman" w:hint="eastAsia"/>
        </w:rPr>
        <w:t>系統設計</w:t>
      </w:r>
    </w:p>
    <w:p w14:paraId="7DE866FF" w14:textId="374789EA" w:rsidR="00D72A81" w:rsidRPr="00D72A81" w:rsidRDefault="00D72A81" w:rsidP="00D72A81">
      <w:pPr>
        <w:pStyle w:val="1-1"/>
        <w:numPr>
          <w:ilvl w:val="1"/>
          <w:numId w:val="37"/>
        </w:numPr>
        <w:ind w:firstLineChars="0" w:hanging="482"/>
        <w:rPr>
          <w:rFonts w:ascii="Times New Roman" w:hAnsi="Times New Roman"/>
        </w:rPr>
      </w:pPr>
      <w:r>
        <w:rPr>
          <w:rFonts w:ascii="Apple Color Emoji" w:hAnsi="Apple Color Emoji" w:cs="Apple Color Emoji" w:hint="eastAsia"/>
        </w:rPr>
        <w:t>有限狀態機</w:t>
      </w:r>
    </w:p>
    <w:p w14:paraId="27355FC9" w14:textId="2F17B524" w:rsidR="00D72A81" w:rsidRDefault="00EE1B75" w:rsidP="00D72A81">
      <w:pPr>
        <w:pStyle w:val="1-1"/>
        <w:numPr>
          <w:ilvl w:val="0"/>
          <w:numId w:val="37"/>
        </w:numPr>
        <w:ind w:firstLineChars="0" w:hanging="482"/>
        <w:rPr>
          <w:rFonts w:ascii="Times New Roman" w:hAnsi="Times New Roman"/>
        </w:rPr>
      </w:pPr>
      <w:r w:rsidRPr="00344E7F">
        <w:rPr>
          <w:rFonts w:ascii="Times New Roman" w:hAnsi="Times New Roman" w:hint="eastAsia"/>
        </w:rPr>
        <w:t>網</w:t>
      </w:r>
      <w:r w:rsidRPr="00344E7F">
        <w:rPr>
          <w:rFonts w:ascii="Times New Roman" w:hAnsi="Times New Roman"/>
        </w:rPr>
        <w:t>頁</w:t>
      </w:r>
    </w:p>
    <w:p w14:paraId="29E9BB90" w14:textId="77777777" w:rsidR="00D72A81" w:rsidRPr="00344E7F"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資料庫</w:t>
      </w:r>
    </w:p>
    <w:p w14:paraId="3FED568C" w14:textId="780006A1" w:rsidR="00D72A81" w:rsidRPr="00D72A81"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數據分析</w:t>
      </w:r>
      <w:r w:rsidRPr="00344E7F">
        <w:rPr>
          <w:rFonts w:ascii="Times New Roman" w:hAnsi="Times New Roman"/>
        </w:rPr>
        <w:t>/</w:t>
      </w:r>
      <w:r w:rsidRPr="00344E7F">
        <w:rPr>
          <w:rFonts w:ascii="Times New Roman" w:hAnsi="Times New Roman"/>
        </w:rPr>
        <w:t>圖表統計</w:t>
      </w:r>
    </w:p>
    <w:p w14:paraId="6B1F1A1B" w14:textId="2C9D171E" w:rsidR="005611C4" w:rsidRPr="001E6792" w:rsidRDefault="000A779F" w:rsidP="001E6792">
      <w:pPr>
        <w:pStyle w:val="1-"/>
        <w:rPr>
          <w:rFonts w:ascii="Times New Roman" w:hAnsi="Times New Roman"/>
          <w:b/>
          <w:bCs w:val="0"/>
          <w:sz w:val="28"/>
          <w:szCs w:val="28"/>
        </w:rPr>
      </w:pPr>
      <w:bookmarkStart w:id="78" w:name="_Toc62488181"/>
      <w:r w:rsidRPr="001E6792">
        <w:rPr>
          <w:rFonts w:ascii="Times New Roman" w:hAnsi="Times New Roman"/>
          <w:b/>
          <w:bCs w:val="0"/>
          <w:sz w:val="28"/>
          <w:szCs w:val="28"/>
        </w:rPr>
        <w:t>(</w:t>
      </w:r>
      <w:r w:rsidRPr="001E6792">
        <w:rPr>
          <w:rFonts w:ascii="Times New Roman" w:hAnsi="Times New Roman"/>
          <w:b/>
          <w:bCs w:val="0"/>
          <w:sz w:val="28"/>
          <w:szCs w:val="28"/>
        </w:rPr>
        <w:t>六</w:t>
      </w:r>
      <w:r w:rsidRPr="001E6792">
        <w:rPr>
          <w:rFonts w:ascii="Times New Roman" w:hAnsi="Times New Roman"/>
          <w:b/>
          <w:bCs w:val="0"/>
          <w:sz w:val="28"/>
          <w:szCs w:val="28"/>
        </w:rPr>
        <w:t>)</w:t>
      </w:r>
      <w:r w:rsidR="00833800" w:rsidRPr="001E6792">
        <w:rPr>
          <w:rFonts w:ascii="Times New Roman" w:hAnsi="Times New Roman"/>
          <w:b/>
          <w:bCs w:val="0"/>
          <w:sz w:val="28"/>
          <w:szCs w:val="28"/>
        </w:rPr>
        <w:t>參考文獻</w:t>
      </w:r>
      <w:bookmarkEnd w:id="78"/>
    </w:p>
    <w:p w14:paraId="69AAA264" w14:textId="2FF9CF20" w:rsidR="00FC5122" w:rsidRPr="00B0072A" w:rsidRDefault="007A79FE" w:rsidP="001E6792">
      <w:pPr>
        <w:pStyle w:val="a"/>
        <w:numPr>
          <w:ilvl w:val="0"/>
          <w:numId w:val="26"/>
        </w:numPr>
        <w:rPr>
          <w:rStyle w:val="a6"/>
          <w:color w:val="auto"/>
          <w:szCs w:val="22"/>
          <w:u w:val="none"/>
        </w:rPr>
      </w:pPr>
      <w:hyperlink r:id="rId17" w:history="1">
        <w:bookmarkStart w:id="79" w:name="_Ref60307519"/>
        <w:r w:rsidR="00FC5122" w:rsidRPr="00B0072A">
          <w:rPr>
            <w:rStyle w:val="a6"/>
            <w:color w:val="auto"/>
            <w:u w:val="none"/>
          </w:rPr>
          <w:t>國人平均壽命</w:t>
        </w:r>
        <w:r w:rsidR="00FC5122" w:rsidRPr="00B0072A">
          <w:rPr>
            <w:rStyle w:val="a6"/>
            <w:color w:val="auto"/>
            <w:u w:val="none"/>
          </w:rPr>
          <w:t>80.9</w:t>
        </w:r>
        <w:r w:rsidR="00FC5122" w:rsidRPr="00B0072A">
          <w:rPr>
            <w:rStyle w:val="a6"/>
            <w:color w:val="auto"/>
            <w:u w:val="none"/>
          </w:rPr>
          <w:t>歲</w:t>
        </w:r>
        <w:r w:rsidR="00FC5122" w:rsidRPr="00B0072A">
          <w:rPr>
            <w:rStyle w:val="a6"/>
            <w:color w:val="auto"/>
            <w:u w:val="none"/>
          </w:rPr>
          <w:t xml:space="preserve"> </w:t>
        </w:r>
        <w:r w:rsidR="00FC5122" w:rsidRPr="00B0072A">
          <w:rPr>
            <w:rStyle w:val="a6"/>
            <w:color w:val="auto"/>
            <w:u w:val="none"/>
          </w:rPr>
          <w:t>男女差</w:t>
        </w:r>
        <w:r w:rsidR="00FC5122" w:rsidRPr="00B0072A">
          <w:rPr>
            <w:rStyle w:val="a6"/>
            <w:color w:val="auto"/>
            <w:u w:val="none"/>
          </w:rPr>
          <w:t>6.5</w:t>
        </w:r>
        <w:r w:rsidR="00FC5122" w:rsidRPr="00B0072A">
          <w:rPr>
            <w:rStyle w:val="a6"/>
            <w:color w:val="auto"/>
            <w:u w:val="none"/>
          </w:rPr>
          <w:t>歲</w:t>
        </w:r>
        <w:bookmarkEnd w:id="79"/>
      </w:hyperlink>
    </w:p>
    <w:p w14:paraId="5D65ABA4" w14:textId="77777777" w:rsidR="00D64905" w:rsidRPr="00B0072A" w:rsidRDefault="007A79FE" w:rsidP="001E6792">
      <w:pPr>
        <w:pStyle w:val="a"/>
        <w:numPr>
          <w:ilvl w:val="0"/>
          <w:numId w:val="26"/>
        </w:numPr>
        <w:rPr>
          <w:rStyle w:val="a6"/>
          <w:color w:val="auto"/>
          <w:u w:val="none"/>
        </w:rPr>
      </w:pPr>
      <w:hyperlink r:id="rId18" w:history="1">
        <w:bookmarkStart w:id="80" w:name="_Ref60307565"/>
        <w:r w:rsidR="00C10413" w:rsidRPr="00B0072A">
          <w:rPr>
            <w:rStyle w:val="a6"/>
            <w:color w:val="auto"/>
            <w:u w:val="none"/>
          </w:rPr>
          <w:t>全球最老國</w:t>
        </w:r>
        <w:r w:rsidR="00C10413" w:rsidRPr="00B0072A">
          <w:rPr>
            <w:rStyle w:val="a6"/>
            <w:color w:val="auto"/>
            <w:u w:val="none"/>
          </w:rPr>
          <w:t>!</w:t>
        </w:r>
        <w:r w:rsidR="00C10413" w:rsidRPr="00B0072A">
          <w:rPr>
            <w:rStyle w:val="a6"/>
            <w:color w:val="auto"/>
            <w:u w:val="none"/>
          </w:rPr>
          <w:t>日本</w:t>
        </w:r>
        <w:r w:rsidR="00C10413" w:rsidRPr="00B0072A">
          <w:rPr>
            <w:rStyle w:val="a6"/>
            <w:color w:val="auto"/>
            <w:u w:val="none"/>
          </w:rPr>
          <w:t>65</w:t>
        </w:r>
        <w:r w:rsidR="00C10413" w:rsidRPr="00B0072A">
          <w:rPr>
            <w:rStyle w:val="a6"/>
            <w:color w:val="auto"/>
            <w:u w:val="none"/>
          </w:rPr>
          <w:t>歲以上長者約</w:t>
        </w:r>
        <w:r w:rsidR="00C10413" w:rsidRPr="00B0072A">
          <w:rPr>
            <w:rStyle w:val="a6"/>
            <w:color w:val="auto"/>
            <w:u w:val="none"/>
          </w:rPr>
          <w:t>3617</w:t>
        </w:r>
        <w:r w:rsidR="00C10413" w:rsidRPr="00B0072A">
          <w:rPr>
            <w:rStyle w:val="a6"/>
            <w:color w:val="auto"/>
            <w:u w:val="none"/>
          </w:rPr>
          <w:t>萬佔人口</w:t>
        </w:r>
        <w:r w:rsidR="00C10413" w:rsidRPr="00B0072A">
          <w:rPr>
            <w:rStyle w:val="a6"/>
            <w:color w:val="auto"/>
            <w:u w:val="none"/>
          </w:rPr>
          <w:t>28.7%</w:t>
        </w:r>
        <w:bookmarkEnd w:id="80"/>
      </w:hyperlink>
    </w:p>
    <w:p w14:paraId="1E05FE3D" w14:textId="7706DD53" w:rsidR="00F53703" w:rsidRPr="00B0072A" w:rsidRDefault="007A79FE" w:rsidP="001E6792">
      <w:pPr>
        <w:pStyle w:val="a"/>
        <w:numPr>
          <w:ilvl w:val="0"/>
          <w:numId w:val="26"/>
        </w:numPr>
        <w:rPr>
          <w:rStyle w:val="a6"/>
          <w:color w:val="auto"/>
          <w:u w:val="none"/>
        </w:rPr>
      </w:pPr>
      <w:hyperlink r:id="rId19" w:history="1">
        <w:bookmarkStart w:id="81" w:name="_Ref58684247"/>
        <w:r w:rsidR="00F53703" w:rsidRPr="00B0072A">
          <w:rPr>
            <w:rStyle w:val="a6"/>
            <w:color w:val="auto"/>
            <w:u w:val="none"/>
          </w:rPr>
          <w:t>Pepper</w:t>
        </w:r>
        <w:r w:rsidR="00F53703" w:rsidRPr="00B0072A">
          <w:rPr>
            <w:rStyle w:val="a6"/>
            <w:color w:val="auto"/>
            <w:u w:val="none"/>
          </w:rPr>
          <w:t>機器人新工作</w:t>
        </w:r>
        <w:r w:rsidR="00F53703" w:rsidRPr="00B0072A">
          <w:rPr>
            <w:rStyle w:val="a6"/>
            <w:color w:val="auto"/>
            <w:u w:val="none"/>
          </w:rPr>
          <w:t>,</w:t>
        </w:r>
        <w:r w:rsidR="00F53703" w:rsidRPr="00B0072A">
          <w:rPr>
            <w:rStyle w:val="a6"/>
            <w:color w:val="auto"/>
            <w:u w:val="none"/>
          </w:rPr>
          <w:t>安養中心當照護員</w:t>
        </w:r>
        <w:bookmarkEnd w:id="81"/>
      </w:hyperlink>
    </w:p>
    <w:p w14:paraId="09366453" w14:textId="44C1E358" w:rsidR="00F53703" w:rsidRPr="00B0072A" w:rsidRDefault="007A79FE" w:rsidP="001E6792">
      <w:pPr>
        <w:pStyle w:val="a"/>
        <w:numPr>
          <w:ilvl w:val="0"/>
          <w:numId w:val="26"/>
        </w:numPr>
      </w:pPr>
      <w:hyperlink r:id="rId20" w:history="1">
        <w:bookmarkStart w:id="82" w:name="_Ref58684255"/>
        <w:r w:rsidR="00F53703" w:rsidRPr="00B0072A">
          <w:rPr>
            <w:rStyle w:val="a6"/>
            <w:color w:val="auto"/>
            <w:u w:val="none"/>
          </w:rPr>
          <w:t>新保居家陪伴機器人</w:t>
        </w:r>
        <w:r w:rsidR="00F53703" w:rsidRPr="00B0072A">
          <w:rPr>
            <w:rStyle w:val="a6"/>
            <w:color w:val="auto"/>
            <w:u w:val="none"/>
          </w:rPr>
          <w:t xml:space="preserve"> </w:t>
        </w:r>
        <w:r w:rsidR="00F53703" w:rsidRPr="00B0072A">
          <w:rPr>
            <w:rStyle w:val="a6"/>
            <w:color w:val="auto"/>
            <w:u w:val="none"/>
          </w:rPr>
          <w:t>瞄準銀髮照護商機</w:t>
        </w:r>
        <w:bookmarkEnd w:id="82"/>
      </w:hyperlink>
    </w:p>
    <w:p w14:paraId="3349B018" w14:textId="5D3B9124" w:rsidR="00F53703" w:rsidRPr="00B0072A" w:rsidRDefault="007A79FE" w:rsidP="001E6792">
      <w:pPr>
        <w:pStyle w:val="a"/>
        <w:numPr>
          <w:ilvl w:val="0"/>
          <w:numId w:val="26"/>
        </w:numPr>
      </w:pPr>
      <w:hyperlink r:id="rId21" w:history="1">
        <w:bookmarkStart w:id="83" w:name="_Ref58684290"/>
        <w:r w:rsidR="00F53703" w:rsidRPr="00B0072A">
          <w:rPr>
            <w:rStyle w:val="a6"/>
            <w:color w:val="auto"/>
            <w:u w:val="none"/>
          </w:rPr>
          <w:t>ASUS Zenbo Junior</w:t>
        </w:r>
        <w:bookmarkEnd w:id="83"/>
      </w:hyperlink>
    </w:p>
    <w:p w14:paraId="600BA218" w14:textId="513BFAAD" w:rsidR="005611C4" w:rsidRPr="00B0072A" w:rsidRDefault="007A79FE" w:rsidP="001E6792">
      <w:pPr>
        <w:pStyle w:val="a"/>
        <w:numPr>
          <w:ilvl w:val="0"/>
          <w:numId w:val="26"/>
        </w:numPr>
      </w:pPr>
      <w:hyperlink r:id="rId22" w:history="1">
        <w:bookmarkStart w:id="84" w:name="_Ref58684317"/>
        <w:r w:rsidR="005611C4" w:rsidRPr="00B0072A">
          <w:rPr>
            <w:rStyle w:val="a6"/>
            <w:color w:val="auto"/>
            <w:u w:val="none"/>
          </w:rPr>
          <w:t>居家照護機器人</w:t>
        </w:r>
        <w:bookmarkEnd w:id="84"/>
      </w:hyperlink>
    </w:p>
    <w:p w14:paraId="4B73A720" w14:textId="050CAE92" w:rsidR="00F53703" w:rsidRPr="00B0072A" w:rsidRDefault="007A79FE" w:rsidP="001E6792">
      <w:pPr>
        <w:pStyle w:val="a"/>
        <w:numPr>
          <w:ilvl w:val="0"/>
          <w:numId w:val="26"/>
        </w:numPr>
      </w:pPr>
      <w:hyperlink r:id="rId23" w:history="1">
        <w:bookmarkStart w:id="85" w:name="_Ref58684380"/>
        <w:r w:rsidR="00F53703" w:rsidRPr="00B0072A">
          <w:rPr>
            <w:rStyle w:val="a6"/>
            <w:color w:val="auto"/>
            <w:u w:val="none"/>
          </w:rPr>
          <w:t>ZeroMQ</w:t>
        </w:r>
        <w:bookmarkEnd w:id="85"/>
      </w:hyperlink>
    </w:p>
    <w:p w14:paraId="77380594" w14:textId="5291C3D8" w:rsidR="00F53703" w:rsidRPr="00B0072A" w:rsidRDefault="007A79FE" w:rsidP="001E6792">
      <w:pPr>
        <w:pStyle w:val="a"/>
        <w:numPr>
          <w:ilvl w:val="0"/>
          <w:numId w:val="26"/>
        </w:numPr>
      </w:pPr>
      <w:hyperlink r:id="rId24" w:history="1">
        <w:bookmarkStart w:id="86" w:name="_Ref58684424"/>
        <w:r w:rsidR="00F53703" w:rsidRPr="00B0072A">
          <w:rPr>
            <w:rStyle w:val="a6"/>
            <w:color w:val="auto"/>
            <w:u w:val="none"/>
          </w:rPr>
          <w:t xml:space="preserve">Django Girls </w:t>
        </w:r>
        <w:r w:rsidR="00F53703" w:rsidRPr="00B0072A">
          <w:rPr>
            <w:rStyle w:val="a6"/>
            <w:color w:val="auto"/>
            <w:u w:val="none"/>
          </w:rPr>
          <w:t>學習指南</w:t>
        </w:r>
        <w:bookmarkEnd w:id="86"/>
      </w:hyperlink>
    </w:p>
    <w:p w14:paraId="0E18621C" w14:textId="3D132723" w:rsidR="00F53703" w:rsidRPr="00B0072A" w:rsidRDefault="007A79FE" w:rsidP="001E6792">
      <w:pPr>
        <w:pStyle w:val="a"/>
        <w:numPr>
          <w:ilvl w:val="0"/>
          <w:numId w:val="26"/>
        </w:numPr>
      </w:pPr>
      <w:hyperlink r:id="rId25" w:history="1">
        <w:bookmarkStart w:id="87" w:name="_Ref58684469"/>
        <w:r w:rsidR="00F53703" w:rsidRPr="00B0072A">
          <w:rPr>
            <w:rStyle w:val="a6"/>
            <w:color w:val="auto"/>
            <w:u w:val="none"/>
          </w:rPr>
          <w:t xml:space="preserve">Python </w:t>
        </w:r>
        <w:r w:rsidR="00F53703" w:rsidRPr="00B0072A">
          <w:rPr>
            <w:rStyle w:val="a6"/>
            <w:color w:val="auto"/>
            <w:u w:val="none"/>
          </w:rPr>
          <w:t>操作</w:t>
        </w:r>
        <w:r w:rsidR="00F53703" w:rsidRPr="00B0072A">
          <w:rPr>
            <w:rStyle w:val="a6"/>
            <w:color w:val="auto"/>
            <w:u w:val="none"/>
          </w:rPr>
          <w:t xml:space="preserve"> MySQL </w:t>
        </w:r>
        <w:r w:rsidR="00F53703" w:rsidRPr="00B0072A">
          <w:rPr>
            <w:rStyle w:val="a6"/>
            <w:color w:val="auto"/>
            <w:u w:val="none"/>
          </w:rPr>
          <w:t>資料庫</w:t>
        </w:r>
        <w:bookmarkEnd w:id="87"/>
      </w:hyperlink>
    </w:p>
    <w:p w14:paraId="6A3205CF" w14:textId="22D1323F" w:rsidR="0035078F" w:rsidRPr="00B0072A" w:rsidRDefault="007A79FE" w:rsidP="001E6792">
      <w:pPr>
        <w:pStyle w:val="a"/>
        <w:numPr>
          <w:ilvl w:val="0"/>
          <w:numId w:val="26"/>
        </w:numPr>
      </w:pPr>
      <w:hyperlink r:id="rId26" w:history="1">
        <w:bookmarkStart w:id="88" w:name="_Ref58682680"/>
        <w:r w:rsidR="0035078F" w:rsidRPr="00B0072A">
          <w:rPr>
            <w:rStyle w:val="a6"/>
            <w:color w:val="auto"/>
            <w:u w:val="none"/>
          </w:rPr>
          <w:t>新世紀通訊函式庫</w:t>
        </w:r>
        <w:r w:rsidR="0035078F" w:rsidRPr="00B0072A">
          <w:rPr>
            <w:rStyle w:val="a6"/>
            <w:color w:val="auto"/>
            <w:u w:val="none"/>
          </w:rPr>
          <w:t xml:space="preserve">– ZeroMQ | </w:t>
        </w:r>
        <w:r w:rsidR="0035078F" w:rsidRPr="00B0072A">
          <w:rPr>
            <w:rStyle w:val="a6"/>
            <w:color w:val="auto"/>
            <w:u w:val="none"/>
          </w:rPr>
          <w:t>程式設計遇上小提琴</w:t>
        </w:r>
        <w:bookmarkEnd w:id="88"/>
      </w:hyperlink>
    </w:p>
    <w:p w14:paraId="42F8A011" w14:textId="4E816E22" w:rsidR="0035078F" w:rsidRPr="00B0072A" w:rsidRDefault="007A79FE" w:rsidP="001E6792">
      <w:pPr>
        <w:pStyle w:val="a"/>
        <w:numPr>
          <w:ilvl w:val="0"/>
          <w:numId w:val="26"/>
        </w:numPr>
      </w:pPr>
      <w:hyperlink r:id="rId27" w:history="1">
        <w:bookmarkStart w:id="89" w:name="_Ref58684525"/>
        <w:r w:rsidR="0035078F" w:rsidRPr="00B0072A">
          <w:rPr>
            <w:rStyle w:val="a6"/>
            <w:color w:val="auto"/>
            <w:u w:val="none"/>
          </w:rPr>
          <w:t xml:space="preserve">Bluetooth BLE, gatttool and (almost) all those </w:t>
        </w:r>
        <w:r w:rsidR="00193735" w:rsidRPr="00B0072A">
          <w:rPr>
            <w:rStyle w:val="a6"/>
            <w:color w:val="auto"/>
            <w:u w:val="none"/>
          </w:rPr>
          <w:tab/>
        </w:r>
        <w:r w:rsidR="0035078F" w:rsidRPr="00B0072A">
          <w:rPr>
            <w:rStyle w:val="a6"/>
            <w:color w:val="auto"/>
            <w:u w:val="none"/>
          </w:rPr>
          <w:t>numbers .... explained</w:t>
        </w:r>
        <w:bookmarkEnd w:id="89"/>
      </w:hyperlink>
    </w:p>
    <w:p w14:paraId="6210B03F" w14:textId="6DB8E88A" w:rsidR="00F96D2A" w:rsidRPr="00B0072A" w:rsidRDefault="00193735"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DFKai-SB"/>
          <w:color w:val="000000"/>
        </w:rPr>
      </w:pPr>
      <w:r w:rsidRPr="00B0072A">
        <w:rPr>
          <w:rFonts w:eastAsia="DFKai-SB"/>
          <w:color w:val="000000"/>
        </w:rPr>
        <w:t>何敏煌、林亮昀</w:t>
      </w:r>
      <w:r w:rsidRPr="00B0072A">
        <w:rPr>
          <w:rFonts w:eastAsia="DFKai-SB"/>
          <w:color w:val="000000"/>
        </w:rPr>
        <w:t>(2018)</w:t>
      </w:r>
      <w:r w:rsidR="00C65146" w:rsidRPr="00B0072A">
        <w:rPr>
          <w:rFonts w:eastAsia="DFKai-SB"/>
          <w:color w:val="000000"/>
        </w:rPr>
        <w:t>。</w:t>
      </w:r>
      <w:r w:rsidRPr="00B0072A">
        <w:rPr>
          <w:rFonts w:eastAsia="DFKai-SB"/>
          <w:color w:val="000000"/>
        </w:rPr>
        <w:t>python</w:t>
      </w:r>
      <w:r w:rsidRPr="00B0072A">
        <w:rPr>
          <w:rFonts w:eastAsia="DFKai-SB"/>
          <w:color w:val="000000"/>
        </w:rPr>
        <w:t>新手使</w:t>
      </w:r>
      <w:r w:rsidRPr="00B0072A">
        <w:rPr>
          <w:rFonts w:eastAsia="DFKai-SB"/>
          <w:color w:val="000000"/>
        </w:rPr>
        <w:t>Django</w:t>
      </w:r>
      <w:r w:rsidRPr="00B0072A">
        <w:rPr>
          <w:rFonts w:eastAsia="DFKai-SB"/>
          <w:color w:val="000000"/>
        </w:rPr>
        <w:t>架站技術實作</w:t>
      </w:r>
      <w:r w:rsidRPr="00B0072A">
        <w:rPr>
          <w:rFonts w:eastAsia="DFKai-SB"/>
          <w:color w:val="000000"/>
        </w:rPr>
        <w:t xml:space="preserve"> </w:t>
      </w:r>
      <w:r w:rsidRPr="00B0072A">
        <w:rPr>
          <w:rFonts w:eastAsia="DFKai-SB"/>
          <w:color w:val="000000"/>
        </w:rPr>
        <w:t>活用</w:t>
      </w:r>
      <w:r w:rsidRPr="00B0072A">
        <w:rPr>
          <w:rFonts w:eastAsia="DFKai-SB"/>
          <w:color w:val="000000"/>
        </w:rPr>
        <w:t>Django 2.0 web framework</w:t>
      </w:r>
      <w:r w:rsidRPr="00B0072A">
        <w:rPr>
          <w:rFonts w:eastAsia="DFKai-SB"/>
          <w:color w:val="000000"/>
        </w:rPr>
        <w:t>建構動態網站的</w:t>
      </w:r>
      <w:r w:rsidRPr="00B0072A">
        <w:rPr>
          <w:rFonts w:eastAsia="DFKai-SB"/>
          <w:color w:val="000000"/>
        </w:rPr>
        <w:t>16</w:t>
      </w:r>
      <w:r w:rsidRPr="00B0072A">
        <w:rPr>
          <w:rFonts w:eastAsia="DFKai-SB"/>
          <w:color w:val="000000"/>
        </w:rPr>
        <w:t>堂課。新北市</w:t>
      </w:r>
      <w:r w:rsidRPr="00B0072A">
        <w:rPr>
          <w:rFonts w:eastAsia="DFKai-SB"/>
          <w:color w:val="000000"/>
        </w:rPr>
        <w:t>:</w:t>
      </w:r>
      <w:r w:rsidRPr="00B0072A">
        <w:rPr>
          <w:rFonts w:eastAsia="DFKai-SB"/>
          <w:color w:val="000000"/>
        </w:rPr>
        <w:t>博碩文化</w:t>
      </w:r>
    </w:p>
    <w:p w14:paraId="75D6A98A" w14:textId="3377FAD9" w:rsidR="0076640C" w:rsidRPr="00B0072A" w:rsidRDefault="00931AC2" w:rsidP="001E6792">
      <w:pPr>
        <w:pStyle w:val="Web"/>
        <w:numPr>
          <w:ilvl w:val="0"/>
          <w:numId w:val="26"/>
        </w:numPr>
        <w:spacing w:line="360" w:lineRule="auto"/>
        <w:jc w:val="both"/>
        <w:rPr>
          <w:rFonts w:ascii="Times New Roman" w:eastAsia="DFKai-SB" w:hAnsi="Times New Roman" w:cs="Times New Roman"/>
        </w:rPr>
      </w:pPr>
      <w:proofErr w:type="spellStart"/>
      <w:r w:rsidRPr="00B0072A">
        <w:rPr>
          <w:rFonts w:ascii="Times New Roman" w:eastAsia="DFKai-SB" w:hAnsi="Times New Roman" w:cs="Times New Roman"/>
        </w:rPr>
        <w:t>Femke</w:t>
      </w:r>
      <w:proofErr w:type="spellEnd"/>
      <w:r w:rsidRPr="00B0072A">
        <w:rPr>
          <w:rFonts w:ascii="Times New Roman" w:eastAsia="DFKai-SB" w:hAnsi="Times New Roman" w:cs="Times New Roman"/>
        </w:rPr>
        <w:t xml:space="preserve"> </w:t>
      </w:r>
      <w:proofErr w:type="spellStart"/>
      <w:r w:rsidRPr="00B0072A">
        <w:rPr>
          <w:rFonts w:ascii="Times New Roman" w:eastAsia="DFKai-SB" w:hAnsi="Times New Roman" w:cs="Times New Roman"/>
        </w:rPr>
        <w:t>Ongenae</w:t>
      </w:r>
      <w:proofErr w:type="spellEnd"/>
      <w:r w:rsidRPr="00B0072A">
        <w:rPr>
          <w:rFonts w:ascii="Times New Roman" w:eastAsia="DFKai-SB" w:hAnsi="Times New Roman" w:cs="Times New Roman"/>
          <w:position w:val="8"/>
          <w:sz w:val="16"/>
          <w:szCs w:val="16"/>
        </w:rPr>
        <w:t>a,</w:t>
      </w:r>
      <w:r w:rsidRPr="00B0072A">
        <w:rPr>
          <w:rFonts w:ascii="MS Gothic" w:eastAsia="MS Gothic" w:hAnsi="MS Gothic" w:cs="MS Gothic" w:hint="eastAsia"/>
          <w:position w:val="8"/>
          <w:sz w:val="16"/>
          <w:szCs w:val="16"/>
        </w:rPr>
        <w:t>∗</w:t>
      </w:r>
      <w:r w:rsidRPr="00B0072A">
        <w:rPr>
          <w:rFonts w:ascii="Times New Roman" w:eastAsia="DFKai-SB" w:hAnsi="Times New Roman" w:cs="Times New Roman"/>
        </w:rPr>
        <w:t xml:space="preserve">, Maxim </w:t>
      </w:r>
      <w:proofErr w:type="spellStart"/>
      <w:r w:rsidRPr="00B0072A">
        <w:rPr>
          <w:rFonts w:ascii="Times New Roman" w:eastAsia="DFKai-SB" w:hAnsi="Times New Roman" w:cs="Times New Roman"/>
        </w:rPr>
        <w:t>Claeys</w:t>
      </w:r>
      <w:proofErr w:type="spellEnd"/>
      <w:r w:rsidRPr="00B0072A">
        <w:rPr>
          <w:rFonts w:ascii="Times New Roman" w:eastAsia="DFKai-SB" w:hAnsi="Times New Roman" w:cs="Times New Roman"/>
          <w:position w:val="8"/>
          <w:sz w:val="16"/>
          <w:szCs w:val="16"/>
        </w:rPr>
        <w:t>a</w:t>
      </w:r>
      <w:r w:rsidRPr="00B0072A">
        <w:rPr>
          <w:rFonts w:ascii="Times New Roman" w:eastAsia="DFKai-SB" w:hAnsi="Times New Roman" w:cs="Times New Roman"/>
        </w:rPr>
        <w:t>, Thomas Dupont</w:t>
      </w:r>
      <w:r w:rsidRPr="00B0072A">
        <w:rPr>
          <w:rFonts w:ascii="Times New Roman" w:eastAsia="DFKai-SB" w:hAnsi="Times New Roman" w:cs="Times New Roman"/>
          <w:position w:val="8"/>
          <w:sz w:val="16"/>
          <w:szCs w:val="16"/>
        </w:rPr>
        <w:t>a</w:t>
      </w:r>
      <w:r w:rsidRPr="00B0072A">
        <w:rPr>
          <w:rFonts w:ascii="Times New Roman" w:eastAsia="DFKai-SB" w:hAnsi="Times New Roman" w:cs="Times New Roman"/>
        </w:rPr>
        <w:t xml:space="preserve">, </w:t>
      </w:r>
      <w:proofErr w:type="spellStart"/>
      <w:r w:rsidRPr="00B0072A">
        <w:rPr>
          <w:rFonts w:ascii="Times New Roman" w:eastAsia="DFKai-SB" w:hAnsi="Times New Roman" w:cs="Times New Roman"/>
        </w:rPr>
        <w:t>Wannes</w:t>
      </w:r>
      <w:proofErr w:type="spellEnd"/>
      <w:r w:rsidRPr="00B0072A">
        <w:rPr>
          <w:rFonts w:ascii="Times New Roman" w:eastAsia="DFKai-SB" w:hAnsi="Times New Roman" w:cs="Times New Roman"/>
        </w:rPr>
        <w:t xml:space="preserve"> </w:t>
      </w:r>
      <w:proofErr w:type="spellStart"/>
      <w:r w:rsidRPr="00B0072A">
        <w:rPr>
          <w:rFonts w:ascii="Times New Roman" w:eastAsia="DFKai-SB" w:hAnsi="Times New Roman" w:cs="Times New Roman"/>
        </w:rPr>
        <w:t>Kerckhove</w:t>
      </w:r>
      <w:proofErr w:type="spellEnd"/>
      <w:r w:rsidRPr="00B0072A">
        <w:rPr>
          <w:rFonts w:ascii="Times New Roman" w:eastAsia="DFKai-SB" w:hAnsi="Times New Roman" w:cs="Times New Roman"/>
          <w:position w:val="8"/>
          <w:sz w:val="16"/>
          <w:szCs w:val="16"/>
        </w:rPr>
        <w:t>a</w:t>
      </w:r>
      <w:r w:rsidRPr="00B0072A">
        <w:rPr>
          <w:rFonts w:ascii="Times New Roman" w:eastAsia="DFKai-SB" w:hAnsi="Times New Roman" w:cs="Times New Roman"/>
        </w:rPr>
        <w:t xml:space="preserve">, Piet </w:t>
      </w:r>
      <w:proofErr w:type="spellStart"/>
      <w:r w:rsidRPr="00B0072A">
        <w:rPr>
          <w:rFonts w:ascii="Times New Roman" w:eastAsia="DFKai-SB" w:hAnsi="Times New Roman" w:cs="Times New Roman"/>
        </w:rPr>
        <w:t>Verhoeve</w:t>
      </w:r>
      <w:proofErr w:type="spellEnd"/>
      <w:r w:rsidRPr="00B0072A">
        <w:rPr>
          <w:rFonts w:ascii="Times New Roman" w:eastAsia="DFKai-SB" w:hAnsi="Times New Roman" w:cs="Times New Roman"/>
          <w:position w:val="8"/>
          <w:sz w:val="16"/>
          <w:szCs w:val="16"/>
        </w:rPr>
        <w:t>b</w:t>
      </w:r>
      <w:r w:rsidRPr="00B0072A">
        <w:rPr>
          <w:rFonts w:ascii="Times New Roman" w:eastAsia="DFKai-SB" w:hAnsi="Times New Roman" w:cs="Times New Roman"/>
        </w:rPr>
        <w:t xml:space="preserve">, Tom </w:t>
      </w:r>
      <w:proofErr w:type="spellStart"/>
      <w:r w:rsidRPr="00B0072A">
        <w:rPr>
          <w:rFonts w:ascii="Times New Roman" w:eastAsia="DFKai-SB" w:hAnsi="Times New Roman" w:cs="Times New Roman"/>
        </w:rPr>
        <w:t>Dhaene</w:t>
      </w:r>
      <w:proofErr w:type="spellEnd"/>
      <w:r w:rsidRPr="00B0072A">
        <w:rPr>
          <w:rFonts w:ascii="Times New Roman" w:eastAsia="DFKai-SB" w:hAnsi="Times New Roman" w:cs="Times New Roman"/>
          <w:position w:val="8"/>
          <w:sz w:val="16"/>
          <w:szCs w:val="16"/>
        </w:rPr>
        <w:t>a</w:t>
      </w:r>
      <w:r w:rsidRPr="00B0072A">
        <w:rPr>
          <w:rFonts w:ascii="Times New Roman" w:eastAsia="DFKai-SB" w:hAnsi="Times New Roman" w:cs="Times New Roman"/>
        </w:rPr>
        <w:t xml:space="preserve">, Filip De </w:t>
      </w:r>
      <w:proofErr w:type="spellStart"/>
      <w:r w:rsidRPr="00B0072A">
        <w:rPr>
          <w:rFonts w:ascii="Times New Roman" w:eastAsia="DFKai-SB" w:hAnsi="Times New Roman" w:cs="Times New Roman"/>
        </w:rPr>
        <w:t>Turck</w:t>
      </w:r>
      <w:r w:rsidRPr="00B0072A">
        <w:rPr>
          <w:rFonts w:ascii="Times New Roman" w:eastAsia="DFKai-SB" w:hAnsi="Times New Roman" w:cs="Times New Roman"/>
          <w:position w:val="8"/>
          <w:sz w:val="16"/>
          <w:szCs w:val="16"/>
        </w:rPr>
        <w:t>a</w:t>
      </w:r>
      <w:proofErr w:type="spellEnd"/>
      <w:r w:rsidR="00F86438" w:rsidRPr="00B0072A">
        <w:rPr>
          <w:rFonts w:ascii="Times New Roman" w:eastAsia="DFKai-SB" w:hAnsi="Times New Roman" w:cs="Times New Roman"/>
        </w:rPr>
        <w:t>(</w:t>
      </w:r>
      <w:r w:rsidR="0094273C" w:rsidRPr="00B0072A">
        <w:rPr>
          <w:rFonts w:ascii="Times New Roman" w:eastAsia="DFKai-SB" w:hAnsi="Times New Roman" w:cs="Times New Roman"/>
        </w:rPr>
        <w:t>2013</w:t>
      </w:r>
      <w:del w:id="90" w:author="shtseng" w:date="2021-02-10T13:22:00Z">
        <w:r w:rsidR="00F86438" w:rsidRPr="00B0072A">
          <w:rPr>
            <w:rFonts w:ascii="Times New Roman" w:eastAsia="DFKai-SB" w:hAnsi="Times New Roman" w:cs="Times New Roman"/>
          </w:rPr>
          <w:delText>)</w:delText>
        </w:r>
        <w:r w:rsidR="0034306F">
          <w:rPr>
            <w:rFonts w:ascii="Times New Roman" w:eastAsia="DFKai-SB" w:hAnsi="Times New Roman" w:cs="Times New Roman" w:hint="eastAsia"/>
          </w:rPr>
          <w:delText>,</w:delText>
        </w:r>
        <w:r w:rsidR="0034306F">
          <w:rPr>
            <w:rFonts w:ascii="Times New Roman" w:eastAsia="DFKai-SB" w:hAnsi="Times New Roman" w:cs="Times New Roman"/>
          </w:rPr>
          <w:delText>”</w:delText>
        </w:r>
      </w:del>
      <w:ins w:id="91" w:author="shtseng" w:date="2021-02-10T13:22:00Z">
        <w:r w:rsidR="00F86438" w:rsidRPr="00B0072A">
          <w:rPr>
            <w:rFonts w:ascii="Times New Roman" w:eastAsia="DFKai-SB" w:hAnsi="Times New Roman" w:cs="Times New Roman"/>
          </w:rPr>
          <w:t>)</w:t>
        </w:r>
        <w:r w:rsidR="0094273C" w:rsidRPr="00B0072A">
          <w:rPr>
            <w:rFonts w:ascii="Times New Roman" w:eastAsia="DFKai-SB" w:hAnsi="Times New Roman" w:cs="Times New Roman"/>
          </w:rPr>
          <w:t>.</w:t>
        </w:r>
        <w:r w:rsidR="00A36796" w:rsidRPr="00B0072A">
          <w:rPr>
            <w:rFonts w:ascii="Times New Roman" w:eastAsia="DFKai-SB" w:hAnsi="Times New Roman" w:cs="Times New Roman"/>
          </w:rPr>
          <w:t xml:space="preserve"> </w:t>
        </w:r>
      </w:ins>
      <w:r w:rsidR="00F96D2A" w:rsidRPr="00B0072A">
        <w:rPr>
          <w:rFonts w:ascii="Times New Roman" w:eastAsia="DFKai-SB" w:hAnsi="Times New Roman" w:cs="Times New Roman"/>
        </w:rPr>
        <w:t>probabilistic ontology-based platform for self-learning context-aware healthcare applications</w:t>
      </w:r>
      <w:del w:id="92" w:author="shtseng" w:date="2021-02-10T13:22:00Z">
        <w:r w:rsidR="0034306F">
          <w:rPr>
            <w:rFonts w:ascii="Times New Roman" w:eastAsia="DFKai-SB" w:hAnsi="Times New Roman" w:cs="Times New Roman"/>
          </w:rPr>
          <w:delText>”</w:delText>
        </w:r>
        <w:r w:rsidR="00DE2492">
          <w:rPr>
            <w:rFonts w:ascii="Times New Roman" w:eastAsia="DFKai-SB" w:hAnsi="Times New Roman" w:cs="Times New Roman" w:hint="eastAsia"/>
          </w:rPr>
          <w:delText>，</w:delText>
        </w:r>
        <w:r w:rsidR="00F60ADB">
          <w:rPr>
            <w:rFonts w:ascii="Times New Roman" w:eastAsia="DFKai-SB" w:hAnsi="Times New Roman" w:cs="Times New Roman"/>
          </w:rPr>
          <w:delText>Expert Systems with Applications</w:delText>
        </w:r>
        <w:r w:rsidR="00F60ADB">
          <w:rPr>
            <w:rFonts w:ascii="Times New Roman" w:eastAsia="DFKai-SB" w:hAnsi="Times New Roman" w:cs="Times New Roman" w:hint="eastAsia"/>
          </w:rPr>
          <w:delText>（</w:delText>
        </w:r>
        <w:r w:rsidR="00F60ADB">
          <w:rPr>
            <w:rFonts w:ascii="Times New Roman" w:eastAsia="DFKai-SB" w:hAnsi="Times New Roman" w:cs="Times New Roman"/>
          </w:rPr>
          <w:delText>EXPERT SYST APPL</w:delText>
        </w:r>
        <w:r w:rsidR="00F60ADB">
          <w:rPr>
            <w:rFonts w:ascii="Times New Roman" w:eastAsia="DFKai-SB" w:hAnsi="Times New Roman" w:cs="Times New Roman" w:hint="eastAsia"/>
          </w:rPr>
          <w:delText>）</w:delText>
        </w:r>
        <w:r w:rsidR="00F60ADB">
          <w:rPr>
            <w:rFonts w:ascii="Times New Roman" w:eastAsia="DFKai-SB" w:hAnsi="Times New Roman" w:cs="Times New Roman"/>
          </w:rPr>
          <w:delText>,7629-7646, 2013.</w:delText>
        </w:r>
      </w:del>
    </w:p>
    <w:p w14:paraId="11DCB121" w14:textId="3780BD7F" w:rsidR="0076640C" w:rsidRPr="00B0072A" w:rsidRDefault="007A79FE" w:rsidP="001E6792">
      <w:pPr>
        <w:numPr>
          <w:ilvl w:val="0"/>
          <w:numId w:val="26"/>
        </w:numPr>
        <w:pBdr>
          <w:top w:val="nil"/>
          <w:left w:val="nil"/>
          <w:bottom w:val="nil"/>
          <w:right w:val="nil"/>
          <w:between w:val="nil"/>
        </w:pBdr>
        <w:spacing w:beforeLines="50" w:before="120" w:afterLines="50" w:after="120" w:line="360" w:lineRule="auto"/>
        <w:ind w:left="482" w:hanging="482"/>
        <w:jc w:val="both"/>
        <w:rPr>
          <w:color w:val="000000"/>
          <w:rPrChange w:id="93" w:author="shtseng" w:date="2021-02-10T13:22:00Z">
            <w:rPr>
              <w:color w:val="auto"/>
              <w:kern w:val="0"/>
            </w:rPr>
          </w:rPrChange>
        </w:rPr>
        <w:pPrChange w:id="94" w:author="shtseng" w:date="2021-02-10T13:22:00Z">
          <w:pPr>
            <w:pStyle w:val="a"/>
            <w:numPr>
              <w:numId w:val="26"/>
            </w:numPr>
          </w:pPr>
        </w:pPrChange>
      </w:pPr>
      <w:del w:id="95" w:author="shtseng" w:date="2021-02-10T13:22:00Z">
        <w:r>
          <w:fldChar w:fldCharType="begin"/>
        </w:r>
        <w:r>
          <w:delInstrText xml:space="preserve"> HYPERLINK "https://ieeexplore.ieee.org/author/37086699228" </w:delInstrText>
        </w:r>
        <w:r>
          <w:fldChar w:fldCharType="separate"/>
        </w:r>
        <w:r w:rsidR="0034306F" w:rsidRPr="0034306F">
          <w:delText>K. Deeba</w:delText>
        </w:r>
        <w:r>
          <w:fldChar w:fldCharType="end"/>
        </w:r>
        <w:r w:rsidR="0034306F" w:rsidRPr="0034306F">
          <w:delText>; </w:delText>
        </w:r>
        <w:r>
          <w:fldChar w:fldCharType="begin"/>
        </w:r>
        <w:r>
          <w:delInstrText xml:space="preserve"> HYPERLINK "https://ieeexplore.ieee.org/author/37085671220" </w:delInstrText>
        </w:r>
        <w:r>
          <w:fldChar w:fldCharType="separate"/>
        </w:r>
        <w:r w:rsidR="0034306F" w:rsidRPr="0034306F">
          <w:delText>RA. K. Saravanaguru</w:delText>
        </w:r>
        <w:r>
          <w:fldChar w:fldCharType="end"/>
        </w:r>
        <w:r w:rsidR="0034306F" w:rsidRPr="0034306F">
          <w:delText>,</w:delText>
        </w:r>
        <w:r w:rsidR="0034306F" w:rsidRPr="0034306F">
          <w:rPr>
            <w:rFonts w:hint="eastAsia"/>
          </w:rPr>
          <w:delText>“</w:delText>
        </w:r>
      </w:del>
      <w:r w:rsidR="0076640C" w:rsidRPr="000C6B22">
        <w:t xml:space="preserve">Context-aware Healthcare System based on IoT </w:t>
      </w:r>
      <w:proofErr w:type="gramStart"/>
      <w:r w:rsidR="0076640C" w:rsidRPr="000C6B22">
        <w:t>–</w:t>
      </w:r>
      <w:proofErr w:type="gramEnd"/>
      <w:r w:rsidR="0076640C" w:rsidRPr="000C6B22">
        <w:t xml:space="preserve"> Smart Home Caregivers System</w:t>
      </w:r>
      <w:del w:id="96" w:author="shtseng" w:date="2021-02-10T13:22:00Z">
        <w:r w:rsidR="0034306F" w:rsidRPr="0034306F">
          <w:rPr>
            <w:rFonts w:hint="eastAsia"/>
          </w:rPr>
          <w:delText>“</w:delText>
        </w:r>
        <w:r w:rsidR="00F60ADB" w:rsidRPr="0034306F">
          <w:delText>,</w:delText>
        </w:r>
        <w:r w:rsidR="0076640C" w:rsidRPr="0034306F">
          <w:delText xml:space="preserve"> </w:delText>
        </w:r>
        <w:r w:rsidR="00F60ADB" w:rsidRPr="0034306F">
          <w:delText>International Conference on ent Computing and Control Systems (ICICCS)</w:delText>
        </w:r>
        <w:r w:rsidR="0034306F" w:rsidRPr="0034306F">
          <w:rPr>
            <w:rFonts w:hint="eastAsia"/>
          </w:rPr>
          <w:delText>,</w:delText>
        </w:r>
        <w:r w:rsidR="0034306F" w:rsidRPr="0034306F">
          <w:delText>2018</w:delText>
        </w:r>
      </w:del>
      <w:ins w:id="97" w:author="shtseng" w:date="2021-02-10T13:22:00Z">
        <w:r w:rsidR="0076640C" w:rsidRPr="00B0072A">
          <w:rPr>
            <w:rFonts w:eastAsia="DFKai-SB"/>
          </w:rPr>
          <w:t xml:space="preserve"> (SHCS)(</w:t>
        </w:r>
        <w:proofErr w:type="spellStart"/>
        <w:r w:rsidR="0076640C" w:rsidRPr="00B0072A">
          <w:rPr>
            <w:rFonts w:eastAsia="DFKai-SB"/>
          </w:rPr>
          <w:t>Deeba</w:t>
        </w:r>
        <w:proofErr w:type="spellEnd"/>
        <w:r w:rsidR="0076640C" w:rsidRPr="00B0072A">
          <w:rPr>
            <w:rFonts w:eastAsia="DFKai-SB"/>
          </w:rPr>
          <w:t xml:space="preserve">. K, RA. K. </w:t>
        </w:r>
        <w:proofErr w:type="spellStart"/>
        <w:r w:rsidR="0076640C" w:rsidRPr="00B0072A">
          <w:rPr>
            <w:rFonts w:eastAsia="DFKai-SB"/>
          </w:rPr>
          <w:t>Saravanaguru</w:t>
        </w:r>
        <w:proofErr w:type="spellEnd"/>
        <w:r w:rsidR="0076640C" w:rsidRPr="00B0072A">
          <w:rPr>
            <w:rFonts w:eastAsia="DFKai-SB"/>
          </w:rPr>
          <w:t>)</w:t>
        </w:r>
      </w:ins>
    </w:p>
    <w:p w14:paraId="034193D2" w14:textId="44F56F3C" w:rsidR="0076640C" w:rsidRPr="00B0072A" w:rsidRDefault="0076640C"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DFKai-SB"/>
          <w:color w:val="000000"/>
        </w:rPr>
      </w:pPr>
      <w:ins w:id="98" w:author="shtseng" w:date="2021-02-10T13:22:00Z">
        <w:r w:rsidRPr="00B0072A">
          <w:rPr>
            <w:rFonts w:eastAsia="DFKai-SB"/>
          </w:rPr>
          <w:t>Designing, implementing and t</w:t>
        </w:r>
        <w:r w:rsidR="006305F0" w:rsidRPr="00B0072A">
          <w:rPr>
            <w:rFonts w:eastAsia="DFKai-SB"/>
          </w:rPr>
          <w:t xml:space="preserve"> </w:t>
        </w:r>
        <w:proofErr w:type="spellStart"/>
        <w:r w:rsidRPr="00B0072A">
          <w:rPr>
            <w:rFonts w:eastAsia="DFKai-SB"/>
          </w:rPr>
          <w:t>esting</w:t>
        </w:r>
        <w:proofErr w:type="spellEnd"/>
        <w:r w:rsidRPr="00B0072A">
          <w:rPr>
            <w:rFonts w:eastAsia="DFKai-SB"/>
          </w:rPr>
          <w:t xml:space="preserve"> an IoT based home system for integrated care services(</w:t>
        </w:r>
      </w:ins>
      <w:r w:rsidRPr="00B0072A">
        <w:rPr>
          <w:rFonts w:eastAsia="DFKai-SB"/>
        </w:rPr>
        <w:t xml:space="preserve">Massimiliano </w:t>
      </w:r>
      <w:proofErr w:type="spellStart"/>
      <w:r w:rsidRPr="00B0072A">
        <w:rPr>
          <w:rFonts w:eastAsia="DFKai-SB"/>
        </w:rPr>
        <w:t>Malavasi</w:t>
      </w:r>
      <w:proofErr w:type="spellEnd"/>
      <w:del w:id="99" w:author="shtseng" w:date="2021-02-10T13:22:00Z">
        <w:r w:rsidR="0034306F" w:rsidRPr="0034306F">
          <w:rPr>
            <w:rFonts w:eastAsia="DFKai-SB"/>
          </w:rPr>
          <w:delText xml:space="preserve"> </w:delText>
        </w:r>
      </w:del>
      <w:r w:rsidRPr="00B0072A">
        <w:rPr>
          <w:rFonts w:eastAsia="DFKai-SB"/>
        </w:rPr>
        <w:t xml:space="preserve">, Lisa </w:t>
      </w:r>
      <w:proofErr w:type="spellStart"/>
      <w:r w:rsidRPr="00B0072A">
        <w:rPr>
          <w:rFonts w:eastAsia="DFKai-SB"/>
        </w:rPr>
        <w:t>Cesario,</w:t>
      </w:r>
      <w:del w:id="100" w:author="shtseng" w:date="2021-02-10T13:22:00Z">
        <w:r w:rsidR="0034306F" w:rsidRPr="0034306F">
          <w:rPr>
            <w:rFonts w:eastAsia="DFKai-SB"/>
          </w:rPr>
          <w:delText xml:space="preserve"> </w:delText>
        </w:r>
      </w:del>
      <w:r w:rsidRPr="00B0072A">
        <w:rPr>
          <w:rFonts w:eastAsia="DFKai-SB"/>
        </w:rPr>
        <w:t>Valentina</w:t>
      </w:r>
      <w:proofErr w:type="spellEnd"/>
      <w:r w:rsidRPr="00B0072A">
        <w:rPr>
          <w:rFonts w:eastAsia="DFKai-SB"/>
        </w:rPr>
        <w:t xml:space="preserve"> </w:t>
      </w:r>
      <w:proofErr w:type="spellStart"/>
      <w:r w:rsidRPr="00B0072A">
        <w:rPr>
          <w:rFonts w:eastAsia="DFKai-SB"/>
        </w:rPr>
        <w:t>Fiordelmondo</w:t>
      </w:r>
      <w:proofErr w:type="spellEnd"/>
      <w:r w:rsidRPr="00B0072A">
        <w:rPr>
          <w:rFonts w:eastAsia="DFKai-SB"/>
        </w:rPr>
        <w:t xml:space="preserve">, Arianna </w:t>
      </w:r>
      <w:proofErr w:type="spellStart"/>
      <w:r w:rsidRPr="00B0072A">
        <w:rPr>
          <w:rFonts w:eastAsia="DFKai-SB"/>
        </w:rPr>
        <w:t>Gherardini</w:t>
      </w:r>
      <w:proofErr w:type="spellEnd"/>
      <w:r w:rsidRPr="00B0072A">
        <w:rPr>
          <w:rFonts w:eastAsia="DFKai-SB"/>
        </w:rPr>
        <w:t xml:space="preserve">, </w:t>
      </w:r>
      <w:ins w:id="101" w:author="shtseng" w:date="2021-02-10T13:22:00Z">
        <w:r w:rsidRPr="00B0072A">
          <w:rPr>
            <w:rFonts w:eastAsia="DFKai-SB"/>
          </w:rPr>
          <w:t xml:space="preserve"> </w:t>
        </w:r>
      </w:ins>
      <w:r w:rsidRPr="00B0072A">
        <w:rPr>
          <w:rFonts w:eastAsia="DFKai-SB"/>
        </w:rPr>
        <w:t xml:space="preserve">Evert-Jan </w:t>
      </w:r>
      <w:proofErr w:type="spellStart"/>
      <w:r w:rsidRPr="00B0072A">
        <w:rPr>
          <w:rFonts w:eastAsia="DFKai-SB"/>
        </w:rPr>
        <w:t>Hoogerwerf</w:t>
      </w:r>
      <w:proofErr w:type="spellEnd"/>
      <w:r w:rsidRPr="00B0072A">
        <w:rPr>
          <w:rFonts w:eastAsia="DFKai-SB"/>
        </w:rPr>
        <w:t xml:space="preserve">, Chiara Lepore, </w:t>
      </w:r>
      <w:ins w:id="102" w:author="shtseng" w:date="2021-02-10T13:22:00Z">
        <w:r w:rsidRPr="00B0072A">
          <w:rPr>
            <w:rFonts w:eastAsia="DFKai-SB"/>
          </w:rPr>
          <w:t xml:space="preserve"> </w:t>
        </w:r>
      </w:ins>
      <w:r w:rsidRPr="00B0072A">
        <w:rPr>
          <w:rFonts w:eastAsia="DFKai-SB"/>
        </w:rPr>
        <w:t xml:space="preserve">Carlo </w:t>
      </w:r>
      <w:proofErr w:type="spellStart"/>
      <w:r w:rsidRPr="00B0072A">
        <w:rPr>
          <w:rFonts w:eastAsia="DFKai-SB"/>
        </w:rPr>
        <w:t>Montanari</w:t>
      </w:r>
      <w:proofErr w:type="spellEnd"/>
      <w:r w:rsidRPr="00B0072A">
        <w:rPr>
          <w:rFonts w:eastAsia="DFKai-SB"/>
        </w:rPr>
        <w:t xml:space="preserve">, </w:t>
      </w:r>
      <w:ins w:id="103" w:author="shtseng" w:date="2021-02-10T13:22:00Z">
        <w:r w:rsidRPr="00B0072A">
          <w:rPr>
            <w:rFonts w:eastAsia="DFKai-SB"/>
          </w:rPr>
          <w:t xml:space="preserve"> </w:t>
        </w:r>
      </w:ins>
      <w:r w:rsidRPr="00B0072A">
        <w:rPr>
          <w:rFonts w:eastAsia="DFKai-SB"/>
        </w:rPr>
        <w:t xml:space="preserve">Lorenzo </w:t>
      </w:r>
      <w:proofErr w:type="spellStart"/>
      <w:r w:rsidRPr="00B0072A">
        <w:rPr>
          <w:rFonts w:eastAsia="DFKai-SB"/>
        </w:rPr>
        <w:t>Desideri</w:t>
      </w:r>
      <w:proofErr w:type="spellEnd"/>
      <w:del w:id="104" w:author="shtseng" w:date="2021-02-10T13:22:00Z">
        <w:r w:rsidR="0034306F" w:rsidRPr="0034306F">
          <w:rPr>
            <w:rFonts w:eastAsia="DFKai-SB"/>
          </w:rPr>
          <w:delText xml:space="preserve"> ,”</w:delText>
        </w:r>
        <w:r w:rsidRPr="0034306F">
          <w:rPr>
            <w:rFonts w:eastAsia="DFKai-SB"/>
          </w:rPr>
          <w:delText>Designing, implementing and t</w:delText>
        </w:r>
        <w:r w:rsidR="006305F0" w:rsidRPr="0034306F">
          <w:rPr>
            <w:rFonts w:eastAsia="DFKai-SB"/>
          </w:rPr>
          <w:delText xml:space="preserve"> </w:delText>
        </w:r>
        <w:r w:rsidRPr="0034306F">
          <w:rPr>
            <w:rFonts w:eastAsia="DFKai-SB"/>
          </w:rPr>
          <w:delText>esting an IoT based home system for integrated care services</w:delText>
        </w:r>
        <w:r w:rsidR="0034306F" w:rsidRPr="0034306F">
          <w:rPr>
            <w:rFonts w:eastAsia="DFKai-SB"/>
          </w:rPr>
          <w:delText>”, IEEE International Symposium on Consumer Electronics (ISCE),2019.</w:delText>
        </w:r>
      </w:del>
      <w:ins w:id="105" w:author="shtseng" w:date="2021-02-10T13:22:00Z">
        <w:r w:rsidRPr="00B0072A">
          <w:rPr>
            <w:rFonts w:eastAsia="DFKai-SB"/>
          </w:rPr>
          <w:t>)</w:t>
        </w:r>
      </w:ins>
    </w:p>
    <w:p w14:paraId="5B5E5079" w14:textId="5A26AF8E" w:rsidR="00C960A4" w:rsidRPr="00B0072A" w:rsidRDefault="0034306F" w:rsidP="001E6792">
      <w:pPr>
        <w:pStyle w:val="a"/>
        <w:widowControl/>
        <w:numPr>
          <w:ilvl w:val="0"/>
          <w:numId w:val="26"/>
        </w:numPr>
        <w:pPrChange w:id="106" w:author="shtseng" w:date="2021-02-10T13:22:00Z">
          <w:pPr>
            <w:pStyle w:val="Web"/>
            <w:numPr>
              <w:numId w:val="26"/>
            </w:numPr>
            <w:ind w:left="480" w:hanging="480"/>
          </w:pPr>
        </w:pPrChange>
      </w:pPr>
      <w:del w:id="107" w:author="shtseng" w:date="2021-02-10T13:22:00Z">
        <w:r>
          <w:rPr>
            <w:rFonts w:ascii="TimesNewRomanPS" w:hAnsi="TimesNewRomanPS"/>
            <w:i/>
            <w:iCs/>
            <w:sz w:val="22"/>
            <w:szCs w:val="22"/>
          </w:rPr>
          <w:delText>A</w:delText>
        </w:r>
        <w:r w:rsidRPr="0034306F">
          <w:delText xml:space="preserve">.Raji, P.GoldaJeyasheeli, T.Jenitha, </w:delText>
        </w:r>
      </w:del>
      <w:r w:rsidR="00647850" w:rsidRPr="000C6B22">
        <w:t>IoT Based Classification of Vital Signs Data for Chronic Disease Monitoring</w:t>
      </w:r>
      <w:del w:id="108" w:author="shtseng" w:date="2021-02-10T13:22:00Z">
        <w:r w:rsidRPr="0034306F">
          <w:delText>”, International Conference on (ISCO) Intelligent Systems and Control,2016</w:delText>
        </w:r>
      </w:del>
    </w:p>
    <w:p w14:paraId="3CD5E3F1" w14:textId="51156CA6" w:rsidR="002011AC" w:rsidRPr="00B0072A" w:rsidRDefault="007A79FE" w:rsidP="001E6792">
      <w:pPr>
        <w:numPr>
          <w:ilvl w:val="0"/>
          <w:numId w:val="26"/>
        </w:numPr>
        <w:pBdr>
          <w:top w:val="nil"/>
          <w:left w:val="nil"/>
          <w:bottom w:val="nil"/>
          <w:right w:val="nil"/>
          <w:between w:val="nil"/>
        </w:pBdr>
        <w:spacing w:before="50" w:after="50" w:line="360" w:lineRule="auto"/>
        <w:ind w:left="482" w:hanging="482"/>
        <w:jc w:val="both"/>
        <w:rPr>
          <w:ins w:id="109" w:author="shtseng" w:date="2021-02-10T13:22:00Z"/>
          <w:rFonts w:eastAsia="DFKai-SB"/>
          <w:b/>
          <w:color w:val="000000" w:themeColor="text1"/>
        </w:rPr>
      </w:pPr>
      <w:ins w:id="110" w:author="shtseng" w:date="2021-02-10T13:22:00Z">
        <w:r>
          <w:fldChar w:fldCharType="begin"/>
        </w:r>
        <w:r>
          <w:instrText xml:space="preserve"> HYPERLINK "https://www.youtube.com/watch?v=efR1C6CvhmE&amp;t=34s&amp;ab_channel=StatQuestwithJoshStarmer" </w:instrText>
        </w:r>
        <w:r>
          <w:fldChar w:fldCharType="separate"/>
        </w:r>
        <w:r w:rsidR="00F2117B" w:rsidRPr="00B0072A">
          <w:rPr>
            <w:rStyle w:val="a6"/>
            <w:rFonts w:eastAsia="DFKai-SB"/>
            <w:color w:val="000000" w:themeColor="text1"/>
            <w:u w:val="none"/>
          </w:rPr>
          <w:t>學習</w:t>
        </w:r>
        <w:r w:rsidR="00F2117B" w:rsidRPr="00B0072A">
          <w:rPr>
            <w:rStyle w:val="a6"/>
            <w:rFonts w:eastAsia="DFKai-SB"/>
            <w:color w:val="000000" w:themeColor="text1"/>
            <w:u w:val="none"/>
          </w:rPr>
          <w:t>SVM</w:t>
        </w:r>
        <w:r>
          <w:rPr>
            <w:rStyle w:val="a6"/>
            <w:rFonts w:eastAsia="DFKai-SB"/>
            <w:color w:val="000000" w:themeColor="text1"/>
            <w:u w:val="none"/>
          </w:rPr>
          <w:fldChar w:fldCharType="end"/>
        </w:r>
      </w:ins>
    </w:p>
    <w:p w14:paraId="22484FA8" w14:textId="5AC79E94" w:rsidR="00D2501A" w:rsidRPr="001E6792" w:rsidRDefault="00833800" w:rsidP="001E6792">
      <w:pPr>
        <w:pStyle w:val="1-"/>
        <w:rPr>
          <w:rFonts w:ascii="Times New Roman" w:hAnsi="Times New Roman"/>
          <w:b/>
          <w:bCs w:val="0"/>
          <w:sz w:val="28"/>
          <w:szCs w:val="28"/>
        </w:rPr>
      </w:pPr>
      <w:bookmarkStart w:id="111" w:name="_Toc62488182"/>
      <w:r w:rsidRPr="001E6792">
        <w:rPr>
          <w:rFonts w:ascii="Times New Roman" w:hAnsi="Times New Roman"/>
          <w:b/>
          <w:bCs w:val="0"/>
          <w:sz w:val="28"/>
          <w:szCs w:val="28"/>
        </w:rPr>
        <w:t>(</w:t>
      </w:r>
      <w:r w:rsidRPr="001E6792">
        <w:rPr>
          <w:rFonts w:ascii="Times New Roman" w:hAnsi="Times New Roman"/>
          <w:b/>
          <w:bCs w:val="0"/>
          <w:sz w:val="28"/>
          <w:szCs w:val="28"/>
        </w:rPr>
        <w:t>七</w:t>
      </w:r>
      <w:r w:rsidRPr="001E6792">
        <w:rPr>
          <w:rFonts w:ascii="Times New Roman" w:hAnsi="Times New Roman"/>
          <w:b/>
          <w:bCs w:val="0"/>
          <w:sz w:val="28"/>
          <w:szCs w:val="28"/>
        </w:rPr>
        <w:t>)</w:t>
      </w:r>
      <w:r w:rsidRPr="001E6792">
        <w:rPr>
          <w:rFonts w:ascii="Times New Roman" w:hAnsi="Times New Roman"/>
          <w:b/>
          <w:bCs w:val="0"/>
          <w:sz w:val="28"/>
          <w:szCs w:val="28"/>
        </w:rPr>
        <w:t>需要指導教授指導內容</w:t>
      </w:r>
      <w:bookmarkEnd w:id="111"/>
    </w:p>
    <w:p w14:paraId="371B69DC" w14:textId="736563F4" w:rsidR="003F2452" w:rsidRPr="00B0072A" w:rsidRDefault="00B46B08" w:rsidP="001E6792">
      <w:pPr>
        <w:pStyle w:val="1-1"/>
        <w:numPr>
          <w:ilvl w:val="0"/>
          <w:numId w:val="34"/>
        </w:numPr>
        <w:ind w:firstLineChars="0"/>
        <w:rPr>
          <w:ins w:id="112" w:author="shtseng" w:date="2021-02-10T13:22:00Z"/>
          <w:rFonts w:ascii="Times New Roman" w:hAnsi="Times New Roman"/>
        </w:rPr>
      </w:pPr>
      <w:del w:id="113" w:author="shtseng" w:date="2021-02-10T13:22:00Z">
        <w:r>
          <w:rPr>
            <w:rFonts w:hint="eastAsia"/>
          </w:rPr>
          <w:delText>程式撰寫（如：</w:delText>
        </w:r>
      </w:del>
      <w:proofErr w:type="spellStart"/>
      <w:r w:rsidR="00F360B1" w:rsidRPr="00B0072A">
        <w:rPr>
          <w:rFonts w:ascii="Times New Roman" w:hAnsi="Times New Roman"/>
          <w:rPrChange w:id="114" w:author="shtseng" w:date="2021-02-10T13:22:00Z">
            <w:rPr/>
          </w:rPrChange>
        </w:rPr>
        <w:t>ZenboJu</w:t>
      </w:r>
      <w:r w:rsidR="00EE1B75">
        <w:rPr>
          <w:rFonts w:ascii="Times New Roman" w:hAnsi="Times New Roman" w:hint="eastAsia"/>
          <w:rPrChange w:id="115" w:author="shtseng" w:date="2021-02-10T13:22:00Z">
            <w:rPr>
              <w:rFonts w:hint="eastAsia"/>
            </w:rPr>
          </w:rPrChange>
        </w:rPr>
        <w:t>n</w:t>
      </w:r>
      <w:r w:rsidR="00F360B1" w:rsidRPr="00B0072A">
        <w:rPr>
          <w:rFonts w:ascii="Times New Roman" w:hAnsi="Times New Roman"/>
          <w:rPrChange w:id="116" w:author="shtseng" w:date="2021-02-10T13:22:00Z">
            <w:rPr/>
          </w:rPrChange>
        </w:rPr>
        <w:t>ior</w:t>
      </w:r>
      <w:proofErr w:type="spellEnd"/>
      <w:del w:id="117" w:author="shtseng" w:date="2021-02-10T13:22:00Z">
        <w:r w:rsidRPr="00B46B08">
          <w:rPr>
            <w:rFonts w:hint="eastAsia"/>
          </w:rPr>
          <w:delText>、</w:delText>
        </w:r>
      </w:del>
    </w:p>
    <w:p w14:paraId="7D83A87C" w14:textId="13B86E38" w:rsidR="006E3B46" w:rsidRPr="00B0072A" w:rsidRDefault="006E3B46" w:rsidP="001E6792">
      <w:pPr>
        <w:pStyle w:val="1-1"/>
        <w:numPr>
          <w:ilvl w:val="0"/>
          <w:numId w:val="34"/>
        </w:numPr>
        <w:ind w:firstLineChars="0"/>
        <w:rPr>
          <w:ins w:id="118" w:author="shtseng" w:date="2021-02-10T13:22:00Z"/>
          <w:rFonts w:ascii="Times New Roman" w:hAnsi="Times New Roman"/>
        </w:rPr>
      </w:pPr>
      <w:r w:rsidRPr="00B0072A">
        <w:rPr>
          <w:rFonts w:ascii="Times New Roman" w:hAnsi="Times New Roman"/>
          <w:rPrChange w:id="119" w:author="shtseng" w:date="2021-02-10T13:22:00Z">
            <w:rPr/>
          </w:rPrChange>
        </w:rPr>
        <w:t>有限狀態機</w:t>
      </w:r>
      <w:del w:id="120" w:author="shtseng" w:date="2021-02-10T13:22:00Z">
        <w:r w:rsidR="00B46B08" w:rsidRPr="00B46B08">
          <w:rPr>
            <w:rFonts w:hint="eastAsia"/>
          </w:rPr>
          <w:delText>、</w:delText>
        </w:r>
      </w:del>
    </w:p>
    <w:p w14:paraId="5BC2ED13" w14:textId="25692772" w:rsidR="00EE1B75" w:rsidRDefault="00885D1C" w:rsidP="001E6792">
      <w:pPr>
        <w:pStyle w:val="1-1"/>
        <w:numPr>
          <w:ilvl w:val="0"/>
          <w:numId w:val="34"/>
        </w:numPr>
        <w:ind w:firstLineChars="0"/>
        <w:rPr>
          <w:ins w:id="121" w:author="shtseng" w:date="2021-02-10T13:22:00Z"/>
          <w:rFonts w:ascii="Times New Roman" w:hAnsi="Times New Roman"/>
        </w:rPr>
      </w:pPr>
      <w:proofErr w:type="spellStart"/>
      <w:r w:rsidRPr="00B0072A">
        <w:rPr>
          <w:rFonts w:ascii="Times New Roman" w:hAnsi="Times New Roman"/>
          <w:rPrChange w:id="122" w:author="shtseng" w:date="2021-02-10T13:22:00Z">
            <w:rPr/>
          </w:rPrChange>
        </w:rPr>
        <w:t>ZeroMQ</w:t>
      </w:r>
      <w:proofErr w:type="spellEnd"/>
      <w:r w:rsidRPr="00B0072A">
        <w:rPr>
          <w:rFonts w:ascii="Times New Roman" w:hAnsi="Times New Roman"/>
          <w:rPrChange w:id="123" w:author="shtseng" w:date="2021-02-10T13:22:00Z">
            <w:rPr/>
          </w:rPrChange>
        </w:rPr>
        <w:t>通訊</w:t>
      </w:r>
      <w:del w:id="124" w:author="shtseng" w:date="2021-02-10T13:22:00Z">
        <w:r w:rsidR="00B46B08" w:rsidRPr="00B46B08">
          <w:rPr>
            <w:rFonts w:hint="eastAsia"/>
          </w:rPr>
          <w:delText>、</w:delText>
        </w:r>
      </w:del>
    </w:p>
    <w:p w14:paraId="597CBAE1" w14:textId="4E1B16BB" w:rsidR="009F1F52" w:rsidRPr="00B0072A" w:rsidRDefault="00F360B1" w:rsidP="001E6792">
      <w:pPr>
        <w:pStyle w:val="1-1"/>
        <w:numPr>
          <w:ilvl w:val="0"/>
          <w:numId w:val="34"/>
        </w:numPr>
        <w:ind w:firstLineChars="0"/>
        <w:rPr>
          <w:rFonts w:ascii="Times New Roman" w:hAnsi="Times New Roman"/>
          <w:rPrChange w:id="125" w:author="shtseng" w:date="2021-02-10T13:22:00Z">
            <w:rPr/>
          </w:rPrChange>
        </w:rPr>
        <w:pPrChange w:id="126" w:author="shtseng" w:date="2021-02-10T13:22:00Z">
          <w:pPr>
            <w:pStyle w:val="1-1"/>
          </w:pPr>
        </w:pPrChange>
      </w:pPr>
      <w:proofErr w:type="spellStart"/>
      <w:r w:rsidRPr="00B0072A">
        <w:rPr>
          <w:rFonts w:ascii="Times New Roman" w:hAnsi="Times New Roman"/>
          <w:rPrChange w:id="127" w:author="shtseng" w:date="2021-02-10T13:22:00Z">
            <w:rPr/>
          </w:rPrChange>
        </w:rPr>
        <w:t>RaspberryPi</w:t>
      </w:r>
      <w:proofErr w:type="spellEnd"/>
      <w:r w:rsidRPr="00B0072A">
        <w:rPr>
          <w:rFonts w:ascii="Times New Roman" w:hAnsi="Times New Roman"/>
          <w:rPrChange w:id="128" w:author="shtseng" w:date="2021-02-10T13:22:00Z">
            <w:rPr/>
          </w:rPrChange>
        </w:rPr>
        <w:t>與藍芽裝置的傳輸</w:t>
      </w:r>
      <w:del w:id="129" w:author="shtseng" w:date="2021-02-10T13:22:00Z">
        <w:r w:rsidR="00B46B08">
          <w:rPr>
            <w:rFonts w:hint="eastAsia"/>
          </w:rPr>
          <w:delText>）</w:delText>
        </w:r>
        <w:r w:rsidR="00B46B08" w:rsidRPr="00B46B08">
          <w:rPr>
            <w:rFonts w:hint="eastAsia"/>
          </w:rPr>
          <w:delText>、機器學習分類演算法、數據分析模型建立、依照</w:delText>
        </w:r>
        <w:r w:rsidR="00B46B08">
          <w:rPr>
            <w:rFonts w:hint="eastAsia"/>
          </w:rPr>
          <w:delText>模型給予建議</w:delText>
        </w:r>
        <w:r w:rsidR="00B46B08" w:rsidRPr="00B46B08">
          <w:rPr>
            <w:rFonts w:hint="eastAsia"/>
          </w:rPr>
          <w:delText>。</w:delText>
        </w:r>
      </w:del>
    </w:p>
    <w:sectPr w:rsidR="009F1F52" w:rsidRPr="00B0072A" w:rsidSect="000976B6">
      <w:headerReference w:type="even" r:id="rId28"/>
      <w:headerReference w:type="default" r:id="rId29"/>
      <w:footerReference w:type="even" r:id="rId30"/>
      <w:footerReference w:type="default" r:id="rId31"/>
      <w:headerReference w:type="first" r:id="rId32"/>
      <w:footerReference w:type="first" r:id="rId33"/>
      <w:type w:val="continuous"/>
      <w:pgSz w:w="11906" w:h="16838"/>
      <w:pgMar w:top="1701" w:right="1701" w:bottom="1134" w:left="1701"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487A7" w14:textId="77777777" w:rsidR="007A79FE" w:rsidRDefault="007A79FE" w:rsidP="00DD0DF4">
      <w:r>
        <w:separator/>
      </w:r>
    </w:p>
  </w:endnote>
  <w:endnote w:type="continuationSeparator" w:id="0">
    <w:p w14:paraId="79CAC7F1" w14:textId="77777777" w:rsidR="007A79FE" w:rsidRDefault="007A79FE" w:rsidP="00DD0DF4">
      <w:r>
        <w:continuationSeparator/>
      </w:r>
    </w:p>
  </w:endnote>
  <w:endnote w:type="continuationNotice" w:id="1">
    <w:p w14:paraId="15287D96" w14:textId="77777777" w:rsidR="007A79FE" w:rsidRDefault="007A7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DFKai-SB">
    <w:altName w:val="﷽﷽﷽﷽﷽﷽﷽﷽"/>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Apple Color Emoji">
    <w:altName w:val="Apple Color Emoji"/>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23D3" w14:textId="77777777" w:rsidR="00EE1B75" w:rsidRDefault="00EE1B7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257BB" w14:textId="77777777" w:rsidR="00EE1B75" w:rsidRDefault="00EE1B7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05131" w14:textId="77777777" w:rsidR="007A79FE" w:rsidRDefault="007A79FE" w:rsidP="00DD0DF4">
      <w:r>
        <w:separator/>
      </w:r>
    </w:p>
  </w:footnote>
  <w:footnote w:type="continuationSeparator" w:id="0">
    <w:p w14:paraId="3DD69AA0" w14:textId="77777777" w:rsidR="007A79FE" w:rsidRDefault="007A79FE" w:rsidP="00DD0DF4">
      <w:r>
        <w:continuationSeparator/>
      </w:r>
    </w:p>
  </w:footnote>
  <w:footnote w:type="continuationNotice" w:id="1">
    <w:p w14:paraId="4FC5410B" w14:textId="77777777" w:rsidR="007A79FE" w:rsidRDefault="007A79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A7627" w14:textId="77777777" w:rsidR="00EE1B75" w:rsidRDefault="00EE1B75" w:rsidP="00EE1B75">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B6939" w14:textId="77777777" w:rsidR="00EE1B75" w:rsidRDefault="00EE1B75" w:rsidP="00EE1B75">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69D01" w14:textId="77777777" w:rsidR="00EE1B75" w:rsidRDefault="00EE1B7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536492D2"/>
    <w:lvl w:ilvl="0" w:tplc="BC14E770">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C6B22"/>
    <w:rsid w:val="000D0072"/>
    <w:rsid w:val="000E2617"/>
    <w:rsid w:val="000E69AF"/>
    <w:rsid w:val="000F491B"/>
    <w:rsid w:val="00100F99"/>
    <w:rsid w:val="00111C64"/>
    <w:rsid w:val="0011736C"/>
    <w:rsid w:val="001255DD"/>
    <w:rsid w:val="00142828"/>
    <w:rsid w:val="00147194"/>
    <w:rsid w:val="00147ABF"/>
    <w:rsid w:val="0015512F"/>
    <w:rsid w:val="001661A8"/>
    <w:rsid w:val="00170963"/>
    <w:rsid w:val="00170CC4"/>
    <w:rsid w:val="00175418"/>
    <w:rsid w:val="00193735"/>
    <w:rsid w:val="00196038"/>
    <w:rsid w:val="001A56EF"/>
    <w:rsid w:val="001A7428"/>
    <w:rsid w:val="001B6AFE"/>
    <w:rsid w:val="001C0B95"/>
    <w:rsid w:val="001D33AC"/>
    <w:rsid w:val="001D525C"/>
    <w:rsid w:val="001E6101"/>
    <w:rsid w:val="001E6792"/>
    <w:rsid w:val="001F4CAC"/>
    <w:rsid w:val="002011AC"/>
    <w:rsid w:val="00220EF3"/>
    <w:rsid w:val="0023390E"/>
    <w:rsid w:val="0024025D"/>
    <w:rsid w:val="00241F00"/>
    <w:rsid w:val="00250804"/>
    <w:rsid w:val="002567EB"/>
    <w:rsid w:val="00267B14"/>
    <w:rsid w:val="00272599"/>
    <w:rsid w:val="00280F8A"/>
    <w:rsid w:val="002A7773"/>
    <w:rsid w:val="002B2997"/>
    <w:rsid w:val="002B3E70"/>
    <w:rsid w:val="002B492F"/>
    <w:rsid w:val="002D1F14"/>
    <w:rsid w:val="002E10A6"/>
    <w:rsid w:val="002E511F"/>
    <w:rsid w:val="00303D45"/>
    <w:rsid w:val="0030781F"/>
    <w:rsid w:val="003120AD"/>
    <w:rsid w:val="00315D8D"/>
    <w:rsid w:val="0034306F"/>
    <w:rsid w:val="00344E7F"/>
    <w:rsid w:val="003452AC"/>
    <w:rsid w:val="0035078F"/>
    <w:rsid w:val="00357A44"/>
    <w:rsid w:val="0036335B"/>
    <w:rsid w:val="00370A10"/>
    <w:rsid w:val="003734F9"/>
    <w:rsid w:val="00380915"/>
    <w:rsid w:val="003927F6"/>
    <w:rsid w:val="00394699"/>
    <w:rsid w:val="00395A09"/>
    <w:rsid w:val="00395FC7"/>
    <w:rsid w:val="003C3ABF"/>
    <w:rsid w:val="003D4FEA"/>
    <w:rsid w:val="003D5882"/>
    <w:rsid w:val="003D6373"/>
    <w:rsid w:val="003E35CD"/>
    <w:rsid w:val="003E7326"/>
    <w:rsid w:val="003E74C9"/>
    <w:rsid w:val="003F184D"/>
    <w:rsid w:val="003F20F0"/>
    <w:rsid w:val="003F2452"/>
    <w:rsid w:val="004100CE"/>
    <w:rsid w:val="00415E51"/>
    <w:rsid w:val="0041749F"/>
    <w:rsid w:val="00417E95"/>
    <w:rsid w:val="004354F1"/>
    <w:rsid w:val="00437398"/>
    <w:rsid w:val="004432EB"/>
    <w:rsid w:val="00445330"/>
    <w:rsid w:val="00453595"/>
    <w:rsid w:val="00465510"/>
    <w:rsid w:val="004773B5"/>
    <w:rsid w:val="00481530"/>
    <w:rsid w:val="00491E00"/>
    <w:rsid w:val="004B660F"/>
    <w:rsid w:val="004D28F2"/>
    <w:rsid w:val="004F2D1A"/>
    <w:rsid w:val="00514C4E"/>
    <w:rsid w:val="00531AD0"/>
    <w:rsid w:val="005332C4"/>
    <w:rsid w:val="00541ACC"/>
    <w:rsid w:val="005422BB"/>
    <w:rsid w:val="0055254D"/>
    <w:rsid w:val="005568CC"/>
    <w:rsid w:val="005611C4"/>
    <w:rsid w:val="005647FC"/>
    <w:rsid w:val="005762CC"/>
    <w:rsid w:val="005B3F45"/>
    <w:rsid w:val="005C17D1"/>
    <w:rsid w:val="005E0568"/>
    <w:rsid w:val="005E797E"/>
    <w:rsid w:val="006010BD"/>
    <w:rsid w:val="00601406"/>
    <w:rsid w:val="0060610E"/>
    <w:rsid w:val="006152CB"/>
    <w:rsid w:val="00615353"/>
    <w:rsid w:val="006305F0"/>
    <w:rsid w:val="0063144C"/>
    <w:rsid w:val="00643AC0"/>
    <w:rsid w:val="00643E09"/>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A79FE"/>
    <w:rsid w:val="007B3951"/>
    <w:rsid w:val="007B6CDD"/>
    <w:rsid w:val="007C265F"/>
    <w:rsid w:val="007D2E5E"/>
    <w:rsid w:val="007D5C41"/>
    <w:rsid w:val="007D77F6"/>
    <w:rsid w:val="007D7FD1"/>
    <w:rsid w:val="007E3227"/>
    <w:rsid w:val="007F682F"/>
    <w:rsid w:val="00817BAE"/>
    <w:rsid w:val="008305C4"/>
    <w:rsid w:val="00833800"/>
    <w:rsid w:val="008370A1"/>
    <w:rsid w:val="00845C5D"/>
    <w:rsid w:val="0084650B"/>
    <w:rsid w:val="008534F4"/>
    <w:rsid w:val="00885D1C"/>
    <w:rsid w:val="008863C3"/>
    <w:rsid w:val="008A65C5"/>
    <w:rsid w:val="008A6944"/>
    <w:rsid w:val="008C142C"/>
    <w:rsid w:val="008C1889"/>
    <w:rsid w:val="008C6E7D"/>
    <w:rsid w:val="008D12A4"/>
    <w:rsid w:val="008D3C3F"/>
    <w:rsid w:val="008F78A4"/>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B3A43"/>
    <w:rsid w:val="009E39E8"/>
    <w:rsid w:val="009F1E2E"/>
    <w:rsid w:val="009F1F52"/>
    <w:rsid w:val="009F4186"/>
    <w:rsid w:val="00A1043D"/>
    <w:rsid w:val="00A12CEC"/>
    <w:rsid w:val="00A24915"/>
    <w:rsid w:val="00A24FF9"/>
    <w:rsid w:val="00A3334A"/>
    <w:rsid w:val="00A36796"/>
    <w:rsid w:val="00A4218E"/>
    <w:rsid w:val="00A45BB4"/>
    <w:rsid w:val="00A479CE"/>
    <w:rsid w:val="00A71F4D"/>
    <w:rsid w:val="00A75775"/>
    <w:rsid w:val="00A77355"/>
    <w:rsid w:val="00AB7107"/>
    <w:rsid w:val="00AD388D"/>
    <w:rsid w:val="00AE5414"/>
    <w:rsid w:val="00AF49D3"/>
    <w:rsid w:val="00AF550C"/>
    <w:rsid w:val="00B0072A"/>
    <w:rsid w:val="00B02B70"/>
    <w:rsid w:val="00B060A3"/>
    <w:rsid w:val="00B11CA6"/>
    <w:rsid w:val="00B17969"/>
    <w:rsid w:val="00B211F9"/>
    <w:rsid w:val="00B33993"/>
    <w:rsid w:val="00B46B08"/>
    <w:rsid w:val="00B51559"/>
    <w:rsid w:val="00B62728"/>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33436"/>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C6F8C"/>
    <w:rsid w:val="00DD0DF4"/>
    <w:rsid w:val="00DE2492"/>
    <w:rsid w:val="00DF1CE4"/>
    <w:rsid w:val="00DF23DB"/>
    <w:rsid w:val="00DF298B"/>
    <w:rsid w:val="00E01BB7"/>
    <w:rsid w:val="00E06C93"/>
    <w:rsid w:val="00E1603B"/>
    <w:rsid w:val="00E254B7"/>
    <w:rsid w:val="00E3018D"/>
    <w:rsid w:val="00E4395D"/>
    <w:rsid w:val="00E56CC6"/>
    <w:rsid w:val="00E56CD2"/>
    <w:rsid w:val="00E5706B"/>
    <w:rsid w:val="00E57BA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60ADB"/>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1D525C"/>
    <w:pPr>
      <w:numPr>
        <w:numId w:val="16"/>
      </w:numPr>
      <w:pBdr>
        <w:top w:val="nil"/>
        <w:left w:val="nil"/>
        <w:bottom w:val="nil"/>
        <w:right w:val="nil"/>
        <w:between w:val="nil"/>
      </w:pBdr>
      <w:snapToGrid w:val="0"/>
      <w:spacing w:line="360" w:lineRule="auto"/>
      <w:jc w:val="both"/>
    </w:pPr>
    <w:rPr>
      <w:rFonts w:eastAsia="DFKai-SB"/>
      <w:color w:val="000000"/>
      <w:kern w:val="2"/>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F013A4"/>
    <w:pPr>
      <w:spacing w:before="0" w:after="0" w:line="360" w:lineRule="auto"/>
      <w:jc w:val="both"/>
    </w:pPr>
    <w:rPr>
      <w:rFonts w:ascii="DFKai-SB" w:eastAsia="DFKai-SB" w:hAnsi="DFKai-SB"/>
      <w:b w:val="0"/>
      <w:bCs/>
      <w:sz w:val="40"/>
      <w:szCs w:val="40"/>
    </w:rPr>
  </w:style>
  <w:style w:type="paragraph" w:customStyle="1" w:styleId="1-1">
    <w:name w:val="1-內文"/>
    <w:basedOn w:val="a0"/>
    <w:link w:val="1-2"/>
    <w:qFormat/>
    <w:rsid w:val="002E10A6"/>
    <w:pPr>
      <w:overflowPunct w:val="0"/>
      <w:spacing w:line="360" w:lineRule="auto"/>
      <w:ind w:firstLineChars="200" w:firstLine="480"/>
      <w:jc w:val="both"/>
    </w:pPr>
    <w:rPr>
      <w:rFonts w:ascii="DFKai-SB" w:eastAsia="DFKai-SB" w:hAnsi="DFKai-SB"/>
      <w:bCs/>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F013A4"/>
    <w:rPr>
      <w:rFonts w:ascii="DFKai-SB" w:eastAsia="DFKai-SB" w:hAnsi="DFKai-SB"/>
      <w:b w:val="0"/>
      <w:bCs/>
      <w:sz w:val="40"/>
      <w:szCs w:val="4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DFKai-SB"/>
      <w:b w:val="0"/>
      <w:bCs/>
      <w:sz w:val="36"/>
      <w:szCs w:val="36"/>
    </w:rPr>
  </w:style>
  <w:style w:type="character" w:customStyle="1" w:styleId="1-2">
    <w:name w:val="1-內文 字元"/>
    <w:basedOn w:val="a1"/>
    <w:link w:val="1-1"/>
    <w:rsid w:val="002E10A6"/>
    <w:rPr>
      <w:rFonts w:ascii="DFKai-SB" w:eastAsia="DFKai-SB" w:hAnsi="DFKai-SB"/>
      <w:bCs/>
    </w:rPr>
  </w:style>
  <w:style w:type="paragraph" w:customStyle="1" w:styleId="af3">
    <w:name w:val="圖片"/>
    <w:basedOn w:val="a0"/>
    <w:link w:val="af4"/>
    <w:qFormat/>
    <w:rsid w:val="009B3A43"/>
    <w:pPr>
      <w:spacing w:after="40"/>
      <w:jc w:val="distribute"/>
    </w:pPr>
    <w:rPr>
      <w:rFonts w:eastAsia="DFKai-SB"/>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DFKai-SB"/>
      <w:b w:val="0"/>
      <w:bCs/>
      <w:sz w:val="36"/>
      <w:szCs w:val="36"/>
    </w:rPr>
  </w:style>
  <w:style w:type="paragraph" w:customStyle="1" w:styleId="3-1">
    <w:name w:val="3-節內的重點"/>
    <w:basedOn w:val="a0"/>
    <w:link w:val="3-2"/>
    <w:qFormat/>
    <w:rsid w:val="00F97D44"/>
    <w:pPr>
      <w:spacing w:line="360" w:lineRule="auto"/>
      <w:jc w:val="both"/>
    </w:pPr>
    <w:rPr>
      <w:rFonts w:eastAsia="DFKai-SB"/>
    </w:rPr>
  </w:style>
  <w:style w:type="character" w:customStyle="1" w:styleId="af4">
    <w:name w:val="圖片 字元"/>
    <w:basedOn w:val="a1"/>
    <w:link w:val="af3"/>
    <w:rsid w:val="009B3A43"/>
    <w:rPr>
      <w:rFonts w:eastAsia="DFKai-SB"/>
      <w:noProof/>
    </w:rPr>
  </w:style>
  <w:style w:type="paragraph" w:customStyle="1" w:styleId="af5">
    <w:name w:val="節內的小標題"/>
    <w:basedOn w:val="3-1"/>
    <w:link w:val="af6"/>
    <w:qFormat/>
    <w:rsid w:val="009B3A43"/>
  </w:style>
  <w:style w:type="character" w:customStyle="1" w:styleId="3-2">
    <w:name w:val="3-節內的重點 字元"/>
    <w:basedOn w:val="a1"/>
    <w:link w:val="3-1"/>
    <w:rsid w:val="00F97D44"/>
    <w:rPr>
      <w:rFonts w:eastAsia="DFKai-SB"/>
    </w:rPr>
  </w:style>
  <w:style w:type="paragraph" w:customStyle="1" w:styleId="4-">
    <w:name w:val="4-內的節"/>
    <w:basedOn w:val="3"/>
    <w:link w:val="4-0"/>
    <w:qFormat/>
    <w:rsid w:val="008D3C3F"/>
    <w:pPr>
      <w:spacing w:before="0" w:after="0" w:line="360" w:lineRule="auto"/>
      <w:jc w:val="both"/>
    </w:pPr>
    <w:rPr>
      <w:rFonts w:ascii="DFKai-SB" w:eastAsia="DFKai-SB" w:hAnsi="DFKai-SB"/>
      <w:b w:val="0"/>
      <w:bCs/>
      <w:sz w:val="36"/>
      <w:szCs w:val="36"/>
    </w:rPr>
  </w:style>
  <w:style w:type="character" w:customStyle="1" w:styleId="af6">
    <w:name w:val="節內的小標題 字元"/>
    <w:basedOn w:val="3-2"/>
    <w:link w:val="af5"/>
    <w:rsid w:val="009B3A43"/>
    <w:rPr>
      <w:rFonts w:eastAsia="DFKai-SB"/>
    </w:rPr>
  </w:style>
  <w:style w:type="character" w:customStyle="1" w:styleId="4-0">
    <w:name w:val="4-內的節 字元"/>
    <w:basedOn w:val="30"/>
    <w:link w:val="4-"/>
    <w:rsid w:val="008D3C3F"/>
    <w:rPr>
      <w:rFonts w:ascii="DFKai-SB" w:eastAsia="DFKai-SB" w:hAnsi="DFKai-SB"/>
      <w:b w:val="0"/>
      <w:bCs/>
      <w:sz w:val="36"/>
      <w:szCs w:val="36"/>
    </w:rPr>
  </w:style>
  <w:style w:type="paragraph" w:styleId="af7">
    <w:name w:val="caption"/>
    <w:basedOn w:val="a0"/>
    <w:next w:val="a0"/>
    <w:uiPriority w:val="35"/>
    <w:unhideWhenUsed/>
    <w:qFormat/>
    <w:rsid w:val="00D939A7"/>
    <w:pPr>
      <w:spacing w:line="360" w:lineRule="auto"/>
    </w:pPr>
    <w:rPr>
      <w:sz w:val="20"/>
      <w:szCs w:val="20"/>
    </w:rPr>
  </w:style>
  <w:style w:type="paragraph" w:styleId="Web">
    <w:name w:val="Normal (Web)"/>
    <w:basedOn w:val="a0"/>
    <w:uiPriority w:val="99"/>
    <w:unhideWhenUsed/>
    <w:rsid w:val="00931AC2"/>
    <w:pPr>
      <w:widowControl/>
      <w:spacing w:before="100" w:beforeAutospacing="1" w:after="100" w:afterAutospacing="1"/>
    </w:pPr>
    <w:rPr>
      <w:rFonts w:ascii="PMingLiU" w:eastAsia="PMingLiU" w:hAnsi="PMingLiU" w:cs="PMingLiU"/>
    </w:rPr>
  </w:style>
  <w:style w:type="character" w:styleId="af8">
    <w:name w:val="page number"/>
    <w:basedOn w:val="a1"/>
    <w:uiPriority w:val="99"/>
    <w:semiHidden/>
    <w:unhideWhenUsed/>
    <w:rsid w:val="005422BB"/>
  </w:style>
  <w:style w:type="paragraph" w:styleId="af9">
    <w:name w:val="Revision"/>
    <w:hidden/>
    <w:uiPriority w:val="99"/>
    <w:semiHidden/>
    <w:rsid w:val="00170963"/>
    <w:pPr>
      <w:widowControl/>
    </w:pPr>
  </w:style>
  <w:style w:type="character" w:customStyle="1" w:styleId="authors-info">
    <w:name w:val="authors-info"/>
    <w:basedOn w:val="a1"/>
    <w:rsid w:val="000C6B22"/>
  </w:style>
  <w:style w:type="character" w:customStyle="1" w:styleId="blue-tooltip">
    <w:name w:val="blue-tooltip"/>
    <w:basedOn w:val="a1"/>
    <w:rsid w:val="000C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191">
      <w:bodyDiv w:val="1"/>
      <w:marLeft w:val="0"/>
      <w:marRight w:val="0"/>
      <w:marTop w:val="0"/>
      <w:marBottom w:val="0"/>
      <w:divBdr>
        <w:top w:val="none" w:sz="0" w:space="0" w:color="auto"/>
        <w:left w:val="none" w:sz="0" w:space="0" w:color="auto"/>
        <w:bottom w:val="none" w:sz="0" w:space="0" w:color="auto"/>
        <w:right w:val="none" w:sz="0" w:space="0" w:color="auto"/>
      </w:divBdr>
    </w:div>
    <w:div w:id="45644548">
      <w:bodyDiv w:val="1"/>
      <w:marLeft w:val="0"/>
      <w:marRight w:val="0"/>
      <w:marTop w:val="0"/>
      <w:marBottom w:val="0"/>
      <w:divBdr>
        <w:top w:val="none" w:sz="0" w:space="0" w:color="auto"/>
        <w:left w:val="none" w:sz="0" w:space="0" w:color="auto"/>
        <w:bottom w:val="none" w:sz="0" w:space="0" w:color="auto"/>
        <w:right w:val="none" w:sz="0" w:space="0" w:color="auto"/>
      </w:divBdr>
    </w:div>
    <w:div w:id="58669946">
      <w:bodyDiv w:val="1"/>
      <w:marLeft w:val="0"/>
      <w:marRight w:val="0"/>
      <w:marTop w:val="0"/>
      <w:marBottom w:val="0"/>
      <w:divBdr>
        <w:top w:val="none" w:sz="0" w:space="0" w:color="auto"/>
        <w:left w:val="none" w:sz="0" w:space="0" w:color="auto"/>
        <w:bottom w:val="none" w:sz="0" w:space="0" w:color="auto"/>
        <w:right w:val="none" w:sz="0" w:space="0" w:color="auto"/>
      </w:divBdr>
    </w:div>
    <w:div w:id="75320568">
      <w:bodyDiv w:val="1"/>
      <w:marLeft w:val="0"/>
      <w:marRight w:val="0"/>
      <w:marTop w:val="0"/>
      <w:marBottom w:val="0"/>
      <w:divBdr>
        <w:top w:val="none" w:sz="0" w:space="0" w:color="auto"/>
        <w:left w:val="none" w:sz="0" w:space="0" w:color="auto"/>
        <w:bottom w:val="none" w:sz="0" w:space="0" w:color="auto"/>
        <w:right w:val="none" w:sz="0" w:space="0" w:color="auto"/>
      </w:divBdr>
    </w:div>
    <w:div w:id="164512518">
      <w:bodyDiv w:val="1"/>
      <w:marLeft w:val="0"/>
      <w:marRight w:val="0"/>
      <w:marTop w:val="0"/>
      <w:marBottom w:val="0"/>
      <w:divBdr>
        <w:top w:val="none" w:sz="0" w:space="0" w:color="auto"/>
        <w:left w:val="none" w:sz="0" w:space="0" w:color="auto"/>
        <w:bottom w:val="none" w:sz="0" w:space="0" w:color="auto"/>
        <w:right w:val="none" w:sz="0" w:space="0" w:color="auto"/>
      </w:divBdr>
      <w:divsChild>
        <w:div w:id="627249467">
          <w:marLeft w:val="0"/>
          <w:marRight w:val="0"/>
          <w:marTop w:val="0"/>
          <w:marBottom w:val="0"/>
          <w:divBdr>
            <w:top w:val="none" w:sz="0" w:space="0" w:color="auto"/>
            <w:left w:val="none" w:sz="0" w:space="0" w:color="auto"/>
            <w:bottom w:val="none" w:sz="0" w:space="0" w:color="auto"/>
            <w:right w:val="none" w:sz="0" w:space="0" w:color="auto"/>
          </w:divBdr>
          <w:divsChild>
            <w:div w:id="1409886739">
              <w:marLeft w:val="0"/>
              <w:marRight w:val="0"/>
              <w:marTop w:val="0"/>
              <w:marBottom w:val="0"/>
              <w:divBdr>
                <w:top w:val="none" w:sz="0" w:space="0" w:color="auto"/>
                <w:left w:val="none" w:sz="0" w:space="0" w:color="auto"/>
                <w:bottom w:val="none" w:sz="0" w:space="0" w:color="auto"/>
                <w:right w:val="none" w:sz="0" w:space="0" w:color="auto"/>
              </w:divBdr>
              <w:divsChild>
                <w:div w:id="175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610599324">
      <w:bodyDiv w:val="1"/>
      <w:marLeft w:val="0"/>
      <w:marRight w:val="0"/>
      <w:marTop w:val="0"/>
      <w:marBottom w:val="0"/>
      <w:divBdr>
        <w:top w:val="none" w:sz="0" w:space="0" w:color="auto"/>
        <w:left w:val="none" w:sz="0" w:space="0" w:color="auto"/>
        <w:bottom w:val="none" w:sz="0" w:space="0" w:color="auto"/>
        <w:right w:val="none" w:sz="0" w:space="0" w:color="auto"/>
      </w:divBdr>
    </w:div>
    <w:div w:id="805706454">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040611">
      <w:bodyDiv w:val="1"/>
      <w:marLeft w:val="0"/>
      <w:marRight w:val="0"/>
      <w:marTop w:val="0"/>
      <w:marBottom w:val="0"/>
      <w:divBdr>
        <w:top w:val="none" w:sz="0" w:space="0" w:color="auto"/>
        <w:left w:val="none" w:sz="0" w:space="0" w:color="auto"/>
        <w:bottom w:val="none" w:sz="0" w:space="0" w:color="auto"/>
        <w:right w:val="none" w:sz="0" w:space="0" w:color="auto"/>
      </w:divBdr>
      <w:divsChild>
        <w:div w:id="1334259293">
          <w:marLeft w:val="0"/>
          <w:marRight w:val="0"/>
          <w:marTop w:val="0"/>
          <w:marBottom w:val="0"/>
          <w:divBdr>
            <w:top w:val="none" w:sz="0" w:space="0" w:color="auto"/>
            <w:left w:val="none" w:sz="0" w:space="0" w:color="auto"/>
            <w:bottom w:val="none" w:sz="0" w:space="0" w:color="auto"/>
            <w:right w:val="none" w:sz="0" w:space="0" w:color="auto"/>
          </w:divBdr>
          <w:divsChild>
            <w:div w:id="218129434">
              <w:marLeft w:val="0"/>
              <w:marRight w:val="0"/>
              <w:marTop w:val="0"/>
              <w:marBottom w:val="0"/>
              <w:divBdr>
                <w:top w:val="none" w:sz="0" w:space="0" w:color="auto"/>
                <w:left w:val="none" w:sz="0" w:space="0" w:color="auto"/>
                <w:bottom w:val="none" w:sz="0" w:space="0" w:color="auto"/>
                <w:right w:val="none" w:sz="0" w:space="0" w:color="auto"/>
              </w:divBdr>
              <w:divsChild>
                <w:div w:id="268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647">
      <w:bodyDiv w:val="1"/>
      <w:marLeft w:val="0"/>
      <w:marRight w:val="0"/>
      <w:marTop w:val="0"/>
      <w:marBottom w:val="0"/>
      <w:divBdr>
        <w:top w:val="none" w:sz="0" w:space="0" w:color="auto"/>
        <w:left w:val="none" w:sz="0" w:space="0" w:color="auto"/>
        <w:bottom w:val="none" w:sz="0" w:space="0" w:color="auto"/>
        <w:right w:val="none" w:sz="0" w:space="0" w:color="auto"/>
      </w:divBdr>
    </w:div>
    <w:div w:id="1527208433">
      <w:bodyDiv w:val="1"/>
      <w:marLeft w:val="0"/>
      <w:marRight w:val="0"/>
      <w:marTop w:val="0"/>
      <w:marBottom w:val="0"/>
      <w:divBdr>
        <w:top w:val="none" w:sz="0" w:space="0" w:color="auto"/>
        <w:left w:val="none" w:sz="0" w:space="0" w:color="auto"/>
        <w:bottom w:val="none" w:sz="0" w:space="0" w:color="auto"/>
        <w:right w:val="none" w:sz="0" w:space="0" w:color="auto"/>
      </w:divBdr>
    </w:div>
    <w:div w:id="1532181615">
      <w:bodyDiv w:val="1"/>
      <w:marLeft w:val="0"/>
      <w:marRight w:val="0"/>
      <w:marTop w:val="0"/>
      <w:marBottom w:val="0"/>
      <w:divBdr>
        <w:top w:val="none" w:sz="0" w:space="0" w:color="auto"/>
        <w:left w:val="none" w:sz="0" w:space="0" w:color="auto"/>
        <w:bottom w:val="none" w:sz="0" w:space="0" w:color="auto"/>
        <w:right w:val="none" w:sz="0" w:space="0" w:color="auto"/>
      </w:divBdr>
    </w:div>
    <w:div w:id="1540583913">
      <w:bodyDiv w:val="1"/>
      <w:marLeft w:val="0"/>
      <w:marRight w:val="0"/>
      <w:marTop w:val="0"/>
      <w:marBottom w:val="0"/>
      <w:divBdr>
        <w:top w:val="none" w:sz="0" w:space="0" w:color="auto"/>
        <w:left w:val="none" w:sz="0" w:space="0" w:color="auto"/>
        <w:bottom w:val="none" w:sz="0" w:space="0" w:color="auto"/>
        <w:right w:val="none" w:sz="0" w:space="0" w:color="auto"/>
      </w:divBdr>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3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udn.com/news/story/6809/4875024" TargetMode="External"/><Relationship Id="rId26" Type="http://schemas.openxmlformats.org/officeDocument/2006/relationships/hyperlink" Target="http://blog.ez2learn.com/2011/12/31/transport-lib-of-new-era-zeromq/" TargetMode="External"/><Relationship Id="rId3" Type="http://schemas.openxmlformats.org/officeDocument/2006/relationships/styles" Target="styles.xml"/><Relationship Id="rId21" Type="http://schemas.openxmlformats.org/officeDocument/2006/relationships/hyperlink" Target="https://zenbo.asus.com/product/zenbojunior/overvie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tee.com.tw/news/policy/314008.html" TargetMode="External"/><Relationship Id="rId25" Type="http://schemas.openxmlformats.org/officeDocument/2006/relationships/hyperlink" Target="https://www.itread01.com/study/python-mysql.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hinatimes.com/newspapers/20161222000156-260204?chdtv"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jangogirlstaipei.gitbooks.io/django-girls-taipei-tutorial/content/"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zeromq.org/"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news.ltn.com.tw/news/life/breakingnews/2156206"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blog.firszt.eu/index.php?post/2015/09/13/bt" TargetMode="External"/><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11123-6996-4424-A617-AED002133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宗穎 李</cp:lastModifiedBy>
  <cp:revision>1</cp:revision>
  <cp:lastPrinted>2020-12-14T13:50:00Z</cp:lastPrinted>
  <dcterms:created xsi:type="dcterms:W3CDTF">2021-02-09T07:06:00Z</dcterms:created>
  <dcterms:modified xsi:type="dcterms:W3CDTF">2021-02-10T05:27:00Z</dcterms:modified>
</cp:coreProperties>
</file>